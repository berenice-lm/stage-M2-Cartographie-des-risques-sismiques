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C4DD" w14:textId="77777777" w:rsidR="00464001" w:rsidRPr="00095DC6" w:rsidRDefault="00095DC6" w:rsidP="00095DC6">
      <w:pPr>
        <w:jc w:val="center"/>
        <w:rPr>
          <w:rFonts w:ascii="Arial" w:hAnsi="Arial" w:cs="Arial"/>
          <w:b/>
          <w:sz w:val="36"/>
          <w:szCs w:val="36"/>
        </w:rPr>
      </w:pPr>
      <w:r w:rsidRPr="00095DC6">
        <w:rPr>
          <w:rFonts w:ascii="Arial" w:hAnsi="Arial" w:cs="Arial"/>
          <w:b/>
          <w:sz w:val="36"/>
          <w:szCs w:val="36"/>
        </w:rPr>
        <w:t>Première ébauche d’entretien</w:t>
      </w:r>
    </w:p>
    <w:p w14:paraId="11911C18" w14:textId="77777777" w:rsidR="00095DC6" w:rsidRDefault="00095DC6" w:rsidP="00095DC6">
      <w:pPr>
        <w:rPr>
          <w:rFonts w:ascii="Arial" w:hAnsi="Arial" w:cs="Arial"/>
          <w:b/>
          <w:sz w:val="28"/>
          <w:szCs w:val="28"/>
        </w:rPr>
      </w:pPr>
    </w:p>
    <w:p w14:paraId="06EF74FA" w14:textId="77777777" w:rsidR="00095DC6" w:rsidRPr="00095DC6" w:rsidRDefault="00095DC6" w:rsidP="00095DC6">
      <w:pPr>
        <w:rPr>
          <w:rFonts w:ascii="Arial" w:hAnsi="Arial" w:cs="Arial"/>
          <w:b/>
          <w:color w:val="FF0000"/>
          <w:sz w:val="28"/>
          <w:szCs w:val="28"/>
        </w:rPr>
      </w:pPr>
      <w:r w:rsidRPr="00095DC6">
        <w:rPr>
          <w:rFonts w:ascii="Arial" w:hAnsi="Arial" w:cs="Arial"/>
          <w:b/>
          <w:color w:val="FF0000"/>
          <w:sz w:val="28"/>
          <w:szCs w:val="28"/>
        </w:rPr>
        <w:t>Introduction</w:t>
      </w:r>
    </w:p>
    <w:p w14:paraId="2B674D66" w14:textId="77777777" w:rsidR="00095DC6" w:rsidRDefault="00095DC6" w:rsidP="00095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14:paraId="35110CD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lang w:eastAsia="fr-FR"/>
        </w:rPr>
        <w:t>Le sapeur-pompier (faire connaissance)</w:t>
      </w:r>
    </w:p>
    <w:p w14:paraId="6A262BDB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56D60A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00FF00"/>
          <w:lang w:eastAsia="fr-FR"/>
        </w:rPr>
        <w:t>transition</w:t>
      </w:r>
      <w:proofErr w:type="gramEnd"/>
      <w:r w:rsidRPr="00095DC6">
        <w:rPr>
          <w:rFonts w:ascii="Arial" w:eastAsia="Times New Roman" w:hAnsi="Arial" w:cs="Arial"/>
          <w:color w:val="00FF00"/>
          <w:lang w:eastAsia="fr-FR"/>
        </w:rPr>
        <w:t xml:space="preserve"> : Pour commencer, je souhaiterais faire connaissance avec vous, mieux connaître votre parcours et vos missions pour voir si vous êtes déjà familier avec l’usage des cartes.</w:t>
      </w:r>
    </w:p>
    <w:p w14:paraId="6021B651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85C1E7E" w14:textId="77777777" w:rsidR="00095DC6" w:rsidRPr="00095DC6" w:rsidRDefault="00095DC6" w:rsidP="00095D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La gestion de séisme</w:t>
      </w:r>
    </w:p>
    <w:p w14:paraId="510A6BD0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7D6F291" w14:textId="77777777" w:rsidR="00095DC6" w:rsidRPr="00095DC6" w:rsidRDefault="00095DC6" w:rsidP="00095D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Quelle est la nature de votre poste actuel… </w:t>
      </w:r>
      <w:ins w:id="0" w:author="Auclair Samuel" w:date="2022-05-02T13:55:00Z">
        <w:r w:rsidR="003E1E0D">
          <w:rPr>
            <w:rFonts w:ascii="Arial" w:eastAsia="Times New Roman" w:hAnsi="Arial" w:cs="Arial"/>
            <w:i/>
            <w:iCs/>
            <w:color w:val="000000"/>
            <w:lang w:eastAsia="fr-FR"/>
          </w:rPr>
          <w:t>En cas de survenance d’un séisme, v</w:t>
        </w:r>
      </w:ins>
      <w:del w:id="1" w:author="Auclair Samuel" w:date="2022-05-02T13:55:00Z">
        <w:r w:rsidRPr="00095DC6" w:rsidDel="003E1E0D">
          <w:rPr>
            <w:rFonts w:ascii="Arial" w:eastAsia="Times New Roman" w:hAnsi="Arial" w:cs="Arial"/>
            <w:i/>
            <w:iCs/>
            <w:color w:val="000000"/>
            <w:lang w:eastAsia="fr-FR"/>
          </w:rPr>
          <w:delText>V</w:delText>
        </w:r>
      </w:del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ous </w:t>
      </w:r>
      <w:del w:id="2" w:author="Auclair Samuel" w:date="2022-05-02T13:55:00Z">
        <w:r w:rsidRPr="00095DC6" w:rsidDel="003E1E0D">
          <w:rPr>
            <w:rFonts w:ascii="Arial" w:eastAsia="Times New Roman" w:hAnsi="Arial" w:cs="Arial"/>
            <w:i/>
            <w:iCs/>
            <w:color w:val="000000"/>
            <w:lang w:eastAsia="fr-FR"/>
          </w:rPr>
          <w:delText xml:space="preserve">travaillez </w:delText>
        </w:r>
      </w:del>
      <w:ins w:id="3" w:author="Auclair Samuel" w:date="2022-05-02T13:55:00Z">
        <w:r w:rsidR="003E1E0D">
          <w:rPr>
            <w:rFonts w:ascii="Arial" w:eastAsia="Times New Roman" w:hAnsi="Arial" w:cs="Arial"/>
            <w:i/>
            <w:iCs/>
            <w:color w:val="000000"/>
            <w:lang w:eastAsia="fr-FR"/>
          </w:rPr>
          <w:t>seriez personnellement impliqué</w:t>
        </w:r>
        <w:r w:rsidR="003E1E0D" w:rsidRPr="00095DC6"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 </w:t>
        </w:r>
      </w:ins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plutôt sur </w:t>
      </w:r>
      <w:del w:id="4" w:author="Auclair Samuel" w:date="2022-05-02T13:56:00Z">
        <w:r w:rsidRPr="00095DC6" w:rsidDel="003E1E0D">
          <w:rPr>
            <w:rFonts w:ascii="Arial" w:eastAsia="Times New Roman" w:hAnsi="Arial" w:cs="Arial"/>
            <w:i/>
            <w:iCs/>
            <w:color w:val="000000"/>
            <w:lang w:eastAsia="fr-FR"/>
          </w:rPr>
          <w:delText xml:space="preserve">le </w:delText>
        </w:r>
        <w:commentRangeStart w:id="5"/>
        <w:r w:rsidRPr="00095DC6" w:rsidDel="003E1E0D">
          <w:rPr>
            <w:rFonts w:ascii="Arial" w:eastAsia="Times New Roman" w:hAnsi="Arial" w:cs="Arial"/>
            <w:i/>
            <w:iCs/>
            <w:color w:val="000000"/>
            <w:lang w:eastAsia="fr-FR"/>
          </w:rPr>
          <w:delText>soutien aux populations sinistrées</w:delText>
        </w:r>
      </w:del>
      <w:commentRangeEnd w:id="5"/>
      <w:r w:rsidR="003E1E0D">
        <w:rPr>
          <w:rStyle w:val="Marquedecommentaire"/>
        </w:rPr>
        <w:commentReference w:id="5"/>
      </w:r>
      <w:del w:id="6" w:author="Auclair Samuel" w:date="2022-05-02T13:56:00Z">
        <w:r w:rsidRPr="00095DC6" w:rsidDel="003E1E0D">
          <w:rPr>
            <w:rFonts w:ascii="Arial" w:eastAsia="Times New Roman" w:hAnsi="Arial" w:cs="Arial"/>
            <w:i/>
            <w:iCs/>
            <w:color w:val="000000"/>
            <w:lang w:eastAsia="fr-FR"/>
          </w:rPr>
          <w:delText xml:space="preserve">, au </w:delText>
        </w:r>
      </w:del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secours</w:t>
      </w:r>
      <w:ins w:id="7" w:author="Auclair Samuel" w:date="2022-05-02T14:00:00Z">
        <w:r w:rsidR="00BD76E2"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 aux victimes, les opérations USAR</w:t>
        </w:r>
      </w:ins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, à l’évaluation des dommages… ?</w:t>
      </w:r>
      <w:r w:rsidRPr="00095DC6">
        <w:rPr>
          <w:rFonts w:ascii="Arial" w:eastAsia="Times New Roman" w:hAnsi="Arial" w:cs="Arial"/>
          <w:color w:val="000000"/>
          <w:lang w:eastAsia="fr-FR"/>
        </w:rPr>
        <w:t> </w:t>
      </w:r>
    </w:p>
    <w:p w14:paraId="2C245CA6" w14:textId="77777777" w:rsidR="00095DC6" w:rsidRPr="00095DC6" w:rsidRDefault="00095DC6" w:rsidP="00095DC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&gt; but : voir son/ses domaine(s) d’intervention donc les données à mobiliser</w:t>
      </w:r>
    </w:p>
    <w:p w14:paraId="0A031A15" w14:textId="77777777" w:rsidR="00095DC6" w:rsidRPr="00095DC6" w:rsidRDefault="00095DC6" w:rsidP="00095DC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&gt; laisser parler et cocher des cases → pour chaque case cochée : relancer si besoin</w:t>
      </w:r>
    </w:p>
    <w:p w14:paraId="340C5FF0" w14:textId="77777777" w:rsidR="00095DC6" w:rsidRPr="00095DC6" w:rsidDel="00BD76E2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del w:id="8" w:author="Auclair Samuel" w:date="2022-05-02T14:01:00Z"/>
          <w:rFonts w:ascii="Arial" w:eastAsia="Times New Roman" w:hAnsi="Arial" w:cs="Arial"/>
          <w:color w:val="666666"/>
          <w:lang w:eastAsia="fr-FR"/>
        </w:rPr>
      </w:pPr>
      <w:del w:id="9" w:author="Auclair Samuel" w:date="2022-05-02T14:01:00Z">
        <w:r w:rsidRPr="00095DC6" w:rsidDel="00BD76E2">
          <w:rPr>
            <w:rFonts w:ascii="Arial" w:eastAsia="Times New Roman" w:hAnsi="Arial" w:cs="Arial"/>
            <w:color w:val="666666"/>
            <w:lang w:eastAsia="fr-FR"/>
          </w:rPr>
          <w:delText>soutien aux populations sinistrées</w:delText>
        </w:r>
      </w:del>
    </w:p>
    <w:p w14:paraId="59C93887" w14:textId="77777777" w:rsidR="00095DC6" w:rsidRPr="00095DC6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66666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audit bâtimentaire d’urgence</w:t>
      </w:r>
    </w:p>
    <w:p w14:paraId="178A71AE" w14:textId="77777777" w:rsidR="00BD76E2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ins w:id="10" w:author="Auclair Samuel" w:date="2022-05-02T14:01:00Z"/>
          <w:rFonts w:ascii="Arial" w:eastAsia="Times New Roman" w:hAnsi="Arial" w:cs="Arial"/>
          <w:color w:val="666666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secours</w:t>
      </w:r>
    </w:p>
    <w:p w14:paraId="3537E37F" w14:textId="77777777" w:rsidR="00095DC6" w:rsidRPr="00095DC6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66666"/>
          <w:lang w:eastAsia="fr-FR"/>
        </w:rPr>
      </w:pPr>
      <w:del w:id="11" w:author="Auclair Samuel" w:date="2022-05-02T14:01:00Z">
        <w:r w:rsidRPr="00095DC6" w:rsidDel="00BD76E2">
          <w:rPr>
            <w:rFonts w:ascii="Arial" w:eastAsia="Times New Roman" w:hAnsi="Arial" w:cs="Arial"/>
            <w:color w:val="666666"/>
            <w:lang w:eastAsia="fr-FR"/>
          </w:rPr>
          <w:delText xml:space="preserve"> / </w:delText>
        </w:r>
      </w:del>
      <w:r w:rsidRPr="00095DC6">
        <w:rPr>
          <w:rFonts w:ascii="Arial" w:eastAsia="Times New Roman" w:hAnsi="Arial" w:cs="Arial"/>
          <w:color w:val="666666"/>
          <w:lang w:eastAsia="fr-FR"/>
        </w:rPr>
        <w:t>sauvetage</w:t>
      </w:r>
      <w:del w:id="12" w:author="Auclair Samuel" w:date="2022-05-02T14:01:00Z">
        <w:r w:rsidRPr="00095DC6" w:rsidDel="00BD76E2">
          <w:rPr>
            <w:rFonts w:ascii="Arial" w:eastAsia="Times New Roman" w:hAnsi="Arial" w:cs="Arial"/>
            <w:color w:val="666666"/>
            <w:lang w:eastAsia="fr-FR"/>
          </w:rPr>
          <w:delText xml:space="preserve">, </w:delText>
        </w:r>
      </w:del>
      <w:ins w:id="13" w:author="Auclair Samuel" w:date="2022-05-02T14:01:00Z">
        <w:r w:rsidR="00BD76E2">
          <w:rPr>
            <w:rFonts w:ascii="Arial" w:eastAsia="Times New Roman" w:hAnsi="Arial" w:cs="Arial"/>
            <w:color w:val="666666"/>
            <w:lang w:eastAsia="fr-FR"/>
          </w:rPr>
          <w:t>-</w:t>
        </w:r>
      </w:ins>
      <w:r w:rsidRPr="00095DC6">
        <w:rPr>
          <w:rFonts w:ascii="Arial" w:eastAsia="Times New Roman" w:hAnsi="Arial" w:cs="Arial"/>
          <w:color w:val="666666"/>
          <w:lang w:eastAsia="fr-FR"/>
        </w:rPr>
        <w:t>déblaiement</w:t>
      </w:r>
      <w:ins w:id="14" w:author="Auclair Samuel" w:date="2022-05-02T14:01:00Z">
        <w:r w:rsidR="00BD76E2">
          <w:rPr>
            <w:rFonts w:ascii="Arial" w:eastAsia="Times New Roman" w:hAnsi="Arial" w:cs="Arial"/>
            <w:color w:val="666666"/>
            <w:lang w:eastAsia="fr-FR"/>
          </w:rPr>
          <w:t xml:space="preserve"> (USAR)</w:t>
        </w:r>
      </w:ins>
    </w:p>
    <w:p w14:paraId="3C1F5D52" w14:textId="77777777" w:rsidR="00095DC6" w:rsidRPr="00095DC6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66666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Évaluation des dommages</w:t>
      </w:r>
    </w:p>
    <w:p w14:paraId="1A4BF8FE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9BF8D2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D9EEB"/>
          <w:lang w:eastAsia="fr-FR"/>
        </w:rPr>
        <w:t>&gt; relance : </w:t>
      </w:r>
    </w:p>
    <w:p w14:paraId="4DA5743E" w14:textId="77777777" w:rsidR="00095DC6" w:rsidRPr="00095DC6" w:rsidRDefault="00095DC6" w:rsidP="00095DC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Comment définiriez-vous 'soutien' / ‘secours’ …</w:t>
      </w:r>
    </w:p>
    <w:p w14:paraId="5F695459" w14:textId="77777777" w:rsidR="00095DC6" w:rsidRPr="00095DC6" w:rsidRDefault="00095DC6" w:rsidP="00095DC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Quels risques êtes-vous le plus amené à traiter ?</w:t>
      </w:r>
    </w:p>
    <w:p w14:paraId="66D5D4C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4503567" w14:textId="77777777" w:rsidR="00095DC6" w:rsidRPr="00095DC6" w:rsidRDefault="00095DC6" w:rsidP="00095D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commentRangeStart w:id="15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Avez-vous déjà vécu un séisme en tant qu’agent du SDIS ?</w:t>
      </w:r>
      <w:commentRangeEnd w:id="15"/>
      <w:r w:rsidR="00BD76E2">
        <w:rPr>
          <w:rStyle w:val="Marquedecommentaire"/>
        </w:rPr>
        <w:commentReference w:id="15"/>
      </w:r>
    </w:p>
    <w:p w14:paraId="041D6DDD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l’organisation mise en place et cibler les manques que pourra combler la carte</w:t>
      </w:r>
    </w:p>
    <w:p w14:paraId="780C68A9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181023" w14:textId="77777777" w:rsidR="00095DC6" w:rsidRPr="00095DC6" w:rsidRDefault="00095DC6" w:rsidP="00095DC6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C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omment vous êtes-vous organisés ?</w:t>
      </w:r>
    </w:p>
    <w:p w14:paraId="292FC231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39A379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46413259" w14:textId="77777777" w:rsidR="00095DC6" w:rsidRPr="00095DC6" w:rsidRDefault="00095DC6" w:rsidP="00095DC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 a été votre rôle dans la gestion de ce séisme ?</w:t>
      </w:r>
    </w:p>
    <w:p w14:paraId="4E354E8E" w14:textId="77777777" w:rsidR="00095DC6" w:rsidRPr="00095DC6" w:rsidRDefault="00095DC6" w:rsidP="00095DC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Y a-t-il eu des soucis de gestion ou autre point qui auraient pu être améliorés selon vous ? Si oui, lesquels ? Quelle solution avez-vous trouvé ?</w:t>
      </w:r>
    </w:p>
    <w:p w14:paraId="6E138FB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F7CB85D" w14:textId="77777777" w:rsidR="00095DC6" w:rsidRPr="00095DC6" w:rsidRDefault="00095DC6" w:rsidP="00095DC6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non)</w:t>
      </w:r>
      <w:r w:rsidRPr="00095DC6">
        <w:rPr>
          <w:rFonts w:ascii="Arial" w:eastAsia="Times New Roman" w:hAnsi="Arial" w:cs="Arial"/>
          <w:color w:val="000000"/>
          <w:lang w:eastAsia="fr-FR"/>
        </w:rPr>
        <w:t>,</w:t>
      </w:r>
    </w:p>
    <w:p w14:paraId="6EB9CF2E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94DFA3D" w14:textId="77777777" w:rsidR="00095DC6" w:rsidRPr="00095DC6" w:rsidRDefault="000F5B53" w:rsidP="000F5B5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ins w:id="16" w:author="Auclair Samuel" w:date="2022-05-02T14:09:00Z">
        <w:r w:rsidRPr="000F5B53">
          <w:rPr>
            <w:rFonts w:ascii="Arial" w:eastAsia="Times New Roman" w:hAnsi="Arial" w:cs="Arial"/>
            <w:i/>
            <w:iCs/>
            <w:color w:val="000000"/>
            <w:lang w:eastAsia="fr-FR"/>
          </w:rPr>
          <w:lastRenderedPageBreak/>
          <w:t>Avez-vous déjà participé à des exercices de crise « Séisme » ?</w:t>
        </w:r>
      </w:ins>
      <w:commentRangeStart w:id="17"/>
      <w:del w:id="18" w:author="Auclair Samuel" w:date="2022-05-02T14:09:00Z">
        <w:r w:rsidR="00095DC6" w:rsidRPr="00095DC6" w:rsidDel="000F5B53">
          <w:rPr>
            <w:rFonts w:ascii="Arial" w:eastAsia="Times New Roman" w:hAnsi="Arial" w:cs="Arial"/>
            <w:i/>
            <w:iCs/>
            <w:color w:val="000000"/>
            <w:lang w:eastAsia="fr-FR"/>
          </w:rPr>
          <w:delText xml:space="preserve">Faites-vous des entraînements de gestion rapide de séisme </w:delText>
        </w:r>
      </w:del>
      <w:r w:rsidR="00095DC6" w:rsidRPr="00095DC6">
        <w:rPr>
          <w:rFonts w:ascii="Arial" w:eastAsia="Times New Roman" w:hAnsi="Arial" w:cs="Arial"/>
          <w:i/>
          <w:iCs/>
          <w:color w:val="000000"/>
          <w:lang w:eastAsia="fr-FR"/>
        </w:rPr>
        <w:t>?</w:t>
      </w:r>
      <w:commentRangeEnd w:id="17"/>
      <w:r>
        <w:rPr>
          <w:rStyle w:val="Marquedecommentaire"/>
        </w:rPr>
        <w:commentReference w:id="17"/>
      </w:r>
    </w:p>
    <w:p w14:paraId="6F85F0F7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établir le niveau d’anticipation pour que la carte se règle dessus</w:t>
      </w:r>
    </w:p>
    <w:p w14:paraId="007A28C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97ADCEA" w14:textId="77777777" w:rsidR="00095DC6" w:rsidRPr="00095DC6" w:rsidRDefault="00095DC6" w:rsidP="00095DC6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non)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</w:t>
      </w:r>
      <w:commentRangeStart w:id="19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Est-ce un choix de votre part ?</w:t>
      </w:r>
      <w:commentRangeEnd w:id="19"/>
      <w:r w:rsidR="000F5B53">
        <w:rPr>
          <w:rStyle w:val="Marquedecommentaire"/>
        </w:rPr>
        <w:commentReference w:id="19"/>
      </w:r>
    </w:p>
    <w:p w14:paraId="2979E490" w14:textId="77777777" w:rsidR="00095DC6" w:rsidRPr="00095DC6" w:rsidRDefault="00095DC6" w:rsidP="00095D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14:paraId="4442284D" w14:textId="77777777" w:rsidR="00095DC6" w:rsidRPr="00095DC6" w:rsidRDefault="00095DC6" w:rsidP="00095DC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3910F075" w14:textId="77777777" w:rsidR="00095DC6" w:rsidRPr="00095DC6" w:rsidRDefault="00095DC6" w:rsidP="00095DC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Vous sentez-vous </w:t>
      </w:r>
      <w:del w:id="20" w:author="Auclair Samuel" w:date="2022-05-02T14:10:00Z">
        <w:r w:rsidRPr="00095DC6" w:rsidDel="000F5B53">
          <w:rPr>
            <w:rFonts w:ascii="Arial" w:eastAsia="Times New Roman" w:hAnsi="Arial" w:cs="Arial"/>
            <w:color w:val="6D9EEB"/>
            <w:lang w:eastAsia="fr-FR"/>
          </w:rPr>
          <w:delText>déjà assez prêt</w:delText>
        </w:r>
      </w:del>
      <w:ins w:id="21" w:author="Auclair Samuel" w:date="2022-05-02T14:10:00Z">
        <w:r w:rsidR="000F5B53">
          <w:rPr>
            <w:rFonts w:ascii="Arial" w:eastAsia="Times New Roman" w:hAnsi="Arial" w:cs="Arial"/>
            <w:color w:val="6D9EEB"/>
            <w:lang w:eastAsia="fr-FR"/>
          </w:rPr>
          <w:t>suffisamment préparé</w:t>
        </w:r>
      </w:ins>
      <w:r w:rsidRPr="00095DC6">
        <w:rPr>
          <w:rFonts w:ascii="Arial" w:eastAsia="Times New Roman" w:hAnsi="Arial" w:cs="Arial"/>
          <w:color w:val="6D9EEB"/>
          <w:lang w:eastAsia="fr-FR"/>
        </w:rPr>
        <w:t xml:space="preserve"> ?</w:t>
      </w:r>
    </w:p>
    <w:p w14:paraId="59E59437" w14:textId="77777777" w:rsidR="00095DC6" w:rsidRPr="00095DC6" w:rsidRDefault="00095DC6" w:rsidP="00095DC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del w:id="22" w:author="Auclair Samuel" w:date="2022-05-02T14:11:00Z">
        <w:r w:rsidRPr="00095DC6" w:rsidDel="00DD6D76">
          <w:rPr>
            <w:rFonts w:ascii="Arial" w:eastAsia="Times New Roman" w:hAnsi="Arial" w:cs="Arial"/>
            <w:color w:val="6D9EEB"/>
            <w:lang w:eastAsia="fr-FR"/>
          </w:rPr>
          <w:delText>Peut-être l'entraînement</w:delText>
        </w:r>
      </w:del>
      <w:ins w:id="23" w:author="Auclair Samuel" w:date="2022-05-02T14:11:00Z">
        <w:r w:rsidR="00DD6D76">
          <w:rPr>
            <w:rFonts w:ascii="Arial" w:eastAsia="Times New Roman" w:hAnsi="Arial" w:cs="Arial"/>
            <w:color w:val="6D9EEB"/>
            <w:lang w:eastAsia="fr-FR"/>
          </w:rPr>
          <w:t>La préparation à gérer les effets d’un séisme</w:t>
        </w:r>
      </w:ins>
      <w:r w:rsidRPr="00095DC6">
        <w:rPr>
          <w:rFonts w:ascii="Arial" w:eastAsia="Times New Roman" w:hAnsi="Arial" w:cs="Arial"/>
          <w:color w:val="6D9EEB"/>
          <w:lang w:eastAsia="fr-FR"/>
        </w:rPr>
        <w:t xml:space="preserve"> </w:t>
      </w:r>
      <w:del w:id="24" w:author="Auclair Samuel" w:date="2022-05-02T14:11:00Z">
        <w:r w:rsidRPr="00095DC6" w:rsidDel="00DD6D76">
          <w:rPr>
            <w:rFonts w:ascii="Arial" w:eastAsia="Times New Roman" w:hAnsi="Arial" w:cs="Arial"/>
            <w:color w:val="6D9EEB"/>
            <w:lang w:eastAsia="fr-FR"/>
          </w:rPr>
          <w:delText>pour un séisme ressemble-t-il</w:delText>
        </w:r>
      </w:del>
      <w:ins w:id="25" w:author="Auclair Samuel" w:date="2022-05-02T14:11:00Z">
        <w:r w:rsidR="00DD6D76">
          <w:rPr>
            <w:rFonts w:ascii="Arial" w:eastAsia="Times New Roman" w:hAnsi="Arial" w:cs="Arial"/>
            <w:color w:val="6D9EEB"/>
            <w:lang w:eastAsia="fr-FR"/>
          </w:rPr>
          <w:t>a-t-elle des similitudes</w:t>
        </w:r>
      </w:ins>
      <w:ins w:id="26" w:author="Auclair Samuel" w:date="2022-05-02T14:12:00Z">
        <w:r w:rsidR="00DD6D76">
          <w:rPr>
            <w:rFonts w:ascii="Arial" w:eastAsia="Times New Roman" w:hAnsi="Arial" w:cs="Arial"/>
            <w:color w:val="6D9EEB"/>
            <w:lang w:eastAsia="fr-FR"/>
          </w:rPr>
          <w:t xml:space="preserve"> avec d’autres risques auxquels vous êtes plus confronté</w:t>
        </w:r>
      </w:ins>
      <w:del w:id="27" w:author="Auclair Samuel" w:date="2022-05-02T14:12:00Z">
        <w:r w:rsidRPr="00095DC6" w:rsidDel="00DD6D76">
          <w:rPr>
            <w:rFonts w:ascii="Arial" w:eastAsia="Times New Roman" w:hAnsi="Arial" w:cs="Arial"/>
            <w:color w:val="6D9EEB"/>
            <w:lang w:eastAsia="fr-FR"/>
          </w:rPr>
          <w:delText xml:space="preserve"> à l’entraînement d’un autre type de risque auquel vous êtes habitué </w:delText>
        </w:r>
      </w:del>
      <w:r w:rsidRPr="00095DC6">
        <w:rPr>
          <w:rFonts w:ascii="Arial" w:eastAsia="Times New Roman" w:hAnsi="Arial" w:cs="Arial"/>
          <w:color w:val="6D9EEB"/>
          <w:lang w:eastAsia="fr-FR"/>
        </w:rPr>
        <w:t>?</w:t>
      </w:r>
    </w:p>
    <w:p w14:paraId="5773E868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4A7C33D" w14:textId="77777777" w:rsidR="00095DC6" w:rsidRPr="00095DC6" w:rsidRDefault="00095DC6" w:rsidP="00095DC6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Comment vous organisez-vous ?</w:t>
      </w:r>
    </w:p>
    <w:p w14:paraId="02F9AC6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5738C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i/>
          <w:iCs/>
          <w:color w:val="6D9EEB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10299924" w14:textId="77777777"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quelle intensité de séisme vous préparez-vous ?</w:t>
      </w:r>
      <w:ins w:id="28" w:author="Auclair Samuel" w:date="2022-05-02T14:14:00Z">
        <w:r w:rsidR="00DD6D76">
          <w:rPr>
            <w:rFonts w:ascii="Arial" w:eastAsia="Times New Roman" w:hAnsi="Arial" w:cs="Arial"/>
            <w:color w:val="6D9EEB"/>
            <w:lang w:eastAsia="fr-FR"/>
          </w:rPr>
          <w:t xml:space="preserve"> A quels effets ?</w:t>
        </w:r>
      </w:ins>
    </w:p>
    <w:p w14:paraId="26E4ADB5" w14:textId="77777777"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commentRangeStart w:id="29"/>
      <w:r w:rsidRPr="00095DC6">
        <w:rPr>
          <w:rFonts w:ascii="Arial" w:eastAsia="Times New Roman" w:hAnsi="Arial" w:cs="Arial"/>
          <w:color w:val="6D9EEB"/>
          <w:lang w:eastAsia="fr-FR"/>
        </w:rPr>
        <w:t>A quelle échelle d’intervention vous entraînez-vous ?</w:t>
      </w:r>
      <w:commentRangeEnd w:id="29"/>
      <w:r w:rsidR="00DD6D76">
        <w:rPr>
          <w:rStyle w:val="Marquedecommentaire"/>
        </w:rPr>
        <w:commentReference w:id="29"/>
      </w:r>
    </w:p>
    <w:p w14:paraId="2DE8B200" w14:textId="77777777"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commentRangeStart w:id="30"/>
      <w:r w:rsidRPr="00095DC6">
        <w:rPr>
          <w:rFonts w:ascii="Arial" w:eastAsia="Times New Roman" w:hAnsi="Arial" w:cs="Arial"/>
          <w:color w:val="6D9EEB"/>
          <w:lang w:eastAsia="fr-FR"/>
        </w:rPr>
        <w:t xml:space="preserve">Avez-vous déjà rencontré des soucis de gestion ou autre point qui auraient pu être améliorés selon vous lors de ces entraînements </w:t>
      </w:r>
      <w:commentRangeEnd w:id="30"/>
      <w:r w:rsidR="00DD6D76">
        <w:rPr>
          <w:rStyle w:val="Marquedecommentaire"/>
        </w:rPr>
        <w:commentReference w:id="30"/>
      </w:r>
      <w:r w:rsidRPr="00095DC6">
        <w:rPr>
          <w:rFonts w:ascii="Arial" w:eastAsia="Times New Roman" w:hAnsi="Arial" w:cs="Arial"/>
          <w:color w:val="6D9EEB"/>
          <w:lang w:eastAsia="fr-FR"/>
        </w:rPr>
        <w:t>? Si oui, lesquels ? Quelle solution avez-vous trouvé ?</w:t>
      </w:r>
    </w:p>
    <w:p w14:paraId="53017B26" w14:textId="77777777"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FA8DC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 au vécu séisme)</w:t>
      </w:r>
      <w:r w:rsidRPr="00095DC6">
        <w:rPr>
          <w:rFonts w:ascii="Arial" w:eastAsia="Times New Roman" w:hAnsi="Arial" w:cs="Arial"/>
          <w:color w:val="6FA8DC"/>
          <w:lang w:eastAsia="fr-FR"/>
        </w:rPr>
        <w:t xml:space="preserve"> </w:t>
      </w:r>
      <w:commentRangeStart w:id="31"/>
      <w:r w:rsidRPr="00095DC6">
        <w:rPr>
          <w:rFonts w:ascii="Arial" w:eastAsia="Times New Roman" w:hAnsi="Arial" w:cs="Arial"/>
          <w:color w:val="6D9EEB"/>
          <w:lang w:eastAsia="fr-FR"/>
        </w:rPr>
        <w:t>Avez-vous trouvé des discontinuités dans la gestion anticipée d’un séisme lors d’un entraînement avec la gestion d’un réel séisme ?</w:t>
      </w:r>
      <w:commentRangeEnd w:id="31"/>
      <w:r w:rsidR="00D96DE4">
        <w:rPr>
          <w:rStyle w:val="Marquedecommentaire"/>
        </w:rPr>
        <w:commentReference w:id="31"/>
      </w:r>
    </w:p>
    <w:p w14:paraId="7ADE2FC7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8DBD05E" w14:textId="77777777" w:rsidR="00095DC6" w:rsidRPr="00095DC6" w:rsidRDefault="00095DC6" w:rsidP="00095D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commentRangeStart w:id="32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Dans le cas d’un séisme qui touche plusieurs départements, la gestion est-elle centralisée ou est-elle répartie par département ?</w:t>
      </w:r>
      <w:commentRangeEnd w:id="32"/>
      <w:r w:rsidR="00D96DE4">
        <w:rPr>
          <w:rStyle w:val="Marquedecommentaire"/>
        </w:rPr>
        <w:commentReference w:id="32"/>
      </w:r>
    </w:p>
    <w:p w14:paraId="63D56F5A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trouver à qui s’adresse la carte pour régler le travail des données par échelle + fait office de transition</w:t>
      </w:r>
    </w:p>
    <w:p w14:paraId="0E1DBB4C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A6FFCB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12AFD688" w14:textId="77777777" w:rsidR="00095DC6" w:rsidRPr="00095DC6" w:rsidRDefault="00095DC6" w:rsidP="00095DC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(si entraînement local) Vous m’avez dit que vos entraînements se déroulaient sur des échelles assez locales : si le séisme touche plusieurs départements, est-ce que vous consultez des instances supérieures pour répartir vos équipes sur le terrain ?</w:t>
      </w:r>
    </w:p>
    <w:p w14:paraId="7EC5D354" w14:textId="77777777" w:rsidR="00095DC6" w:rsidRPr="00095DC6" w:rsidRDefault="00095DC6" w:rsidP="00095DC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Regardez-vous aussi ce qui se passe dans les départements voisins ? A quel point avez-vous besoin de vous coordonner </w:t>
      </w:r>
      <w:commentRangeStart w:id="33"/>
      <w:r w:rsidRPr="00095DC6">
        <w:rPr>
          <w:rFonts w:ascii="Arial" w:eastAsia="Times New Roman" w:hAnsi="Arial" w:cs="Arial"/>
          <w:color w:val="6D9EEB"/>
          <w:lang w:eastAsia="fr-FR"/>
        </w:rPr>
        <w:t>pour une répartition intercommunale ?</w:t>
      </w:r>
      <w:commentRangeEnd w:id="33"/>
      <w:r w:rsidR="00D96DE4">
        <w:rPr>
          <w:rStyle w:val="Marquedecommentaire"/>
        </w:rPr>
        <w:commentReference w:id="33"/>
      </w:r>
    </w:p>
    <w:p w14:paraId="06493900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21C75AA" w14:textId="77777777" w:rsidR="00095DC6" w:rsidRPr="00095DC6" w:rsidRDefault="00D96DE4" w:rsidP="00095D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ins w:id="34" w:author="Auclair Samuel" w:date="2022-05-02T14:18:00Z">
        <w:r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En cas de </w:t>
        </w:r>
      </w:ins>
      <w:ins w:id="35" w:author="Auclair Samuel" w:date="2022-05-02T14:19:00Z">
        <w:r>
          <w:rPr>
            <w:rFonts w:ascii="Arial" w:eastAsia="Times New Roman" w:hAnsi="Arial" w:cs="Arial"/>
            <w:i/>
            <w:iCs/>
            <w:color w:val="000000"/>
            <w:lang w:eastAsia="fr-FR"/>
          </w:rPr>
          <w:t>survenue</w:t>
        </w:r>
      </w:ins>
      <w:ins w:id="36" w:author="Auclair Samuel" w:date="2022-05-02T14:18:00Z">
        <w:r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 d’un séisme, quels seraient vos critères de priorisation pour vos interventions</w:t>
        </w:r>
      </w:ins>
      <w:ins w:id="37" w:author="Auclair Samuel" w:date="2022-05-02T14:19:00Z">
        <w:r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 ? </w:t>
        </w:r>
      </w:ins>
      <w:del w:id="38" w:author="Auclair Samuel" w:date="2022-05-02T14:19:00Z">
        <w:r w:rsidR="00095DC6" w:rsidRPr="00095DC6" w:rsidDel="00D96DE4">
          <w:rPr>
            <w:rFonts w:ascii="Arial" w:eastAsia="Times New Roman" w:hAnsi="Arial" w:cs="Arial"/>
            <w:i/>
            <w:iCs/>
            <w:color w:val="000000"/>
            <w:lang w:eastAsia="fr-FR"/>
          </w:rPr>
          <w:delText>Où intervenez-vous en premier ?</w:delText>
        </w:r>
      </w:del>
      <w:r w:rsidR="00095DC6"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Dans les zones les plus densément peuplées, les milieux isolés… ?</w:t>
      </w:r>
    </w:p>
    <w:p w14:paraId="58DACB3B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voir s’il faut faire ressortir les densités et à quels niveaux d’échelle</w:t>
      </w:r>
    </w:p>
    <w:p w14:paraId="5CB3736B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5FB9AB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5262C13E" w14:textId="77777777" w:rsidR="00095DC6" w:rsidRPr="00095DC6" w:rsidRDefault="00095DC6" w:rsidP="00095DC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commentRangeStart w:id="39"/>
      <w:r w:rsidRPr="00095DC6">
        <w:rPr>
          <w:rFonts w:ascii="Arial" w:eastAsia="Times New Roman" w:hAnsi="Arial" w:cs="Arial"/>
          <w:color w:val="6D9EEB"/>
          <w:lang w:eastAsia="fr-FR"/>
        </w:rPr>
        <w:t>Que faites-vous si les dégâts sont répartis de manière non gérable par une seule unité ?</w:t>
      </w:r>
      <w:commentRangeEnd w:id="39"/>
      <w:r w:rsidR="00D96DE4">
        <w:rPr>
          <w:rStyle w:val="Marquedecommentaire"/>
        </w:rPr>
        <w:commentReference w:id="39"/>
      </w:r>
    </w:p>
    <w:p w14:paraId="319C458F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3255737" w14:textId="77777777" w:rsidR="00095DC6" w:rsidRPr="00095DC6" w:rsidRDefault="00095DC6" w:rsidP="00095DC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Qui utilise les cartes ?</w:t>
      </w:r>
    </w:p>
    <w:p w14:paraId="5A8FB1C5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14:paraId="55A3B5C5" w14:textId="77777777" w:rsidR="00095DC6" w:rsidRPr="00095DC6" w:rsidRDefault="003806DD" w:rsidP="00095DC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ins w:id="40" w:author="Auclair Samuel" w:date="2022-05-02T14:22:00Z">
        <w:r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Dans la perspective d’un séisme, </w:t>
        </w:r>
      </w:ins>
      <w:del w:id="41" w:author="Auclair Samuel" w:date="2022-05-02T14:22:00Z">
        <w:r w:rsidR="00095DC6" w:rsidRPr="00095DC6" w:rsidDel="003806DD">
          <w:rPr>
            <w:rFonts w:ascii="Arial" w:eastAsia="Times New Roman" w:hAnsi="Arial" w:cs="Arial"/>
            <w:i/>
            <w:iCs/>
            <w:color w:val="000000"/>
            <w:lang w:eastAsia="fr-FR"/>
          </w:rPr>
          <w:delText>Avec quel autre type d’acteurs travaillez-vous</w:delText>
        </w:r>
      </w:del>
      <w:ins w:id="42" w:author="Auclair Samuel" w:date="2022-05-02T14:22:00Z">
        <w:r>
          <w:rPr>
            <w:rFonts w:ascii="Arial" w:eastAsia="Times New Roman" w:hAnsi="Arial" w:cs="Arial"/>
            <w:i/>
            <w:iCs/>
            <w:color w:val="000000"/>
            <w:lang w:eastAsia="fr-FR"/>
          </w:rPr>
          <w:t>quels seraient les principaux partenaires avec lesquels vous seriez amenés à vous coordonner</w:t>
        </w:r>
      </w:ins>
      <w:r w:rsidR="00095DC6"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?</w:t>
      </w:r>
    </w:p>
    <w:p w14:paraId="0481334B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si la carte peut aussi s’adresser à un spectre plus large d’utilisateurs</w:t>
      </w:r>
    </w:p>
    <w:p w14:paraId="6B9966DC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0C02F9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22DB10CE" w14:textId="77777777" w:rsidR="00095DC6" w:rsidRPr="00095DC6" w:rsidRDefault="00095DC6" w:rsidP="00095DC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Ont-ils un rôle </w:t>
      </w:r>
      <w:del w:id="43" w:author="Auclair Samuel" w:date="2022-05-02T14:23:00Z">
        <w:r w:rsidRPr="00095DC6" w:rsidDel="003806DD">
          <w:rPr>
            <w:rFonts w:ascii="Arial" w:eastAsia="Times New Roman" w:hAnsi="Arial" w:cs="Arial"/>
            <w:color w:val="6D9EEB"/>
            <w:lang w:eastAsia="fr-FR"/>
          </w:rPr>
          <w:delText xml:space="preserve">organisationnel </w:delText>
        </w:r>
      </w:del>
      <w:ins w:id="44" w:author="Auclair Samuel" w:date="2022-05-02T14:23:00Z">
        <w:r w:rsidR="003806DD">
          <w:rPr>
            <w:rFonts w:ascii="Arial" w:eastAsia="Times New Roman" w:hAnsi="Arial" w:cs="Arial"/>
            <w:color w:val="6D9EEB"/>
            <w:lang w:eastAsia="fr-FR"/>
          </w:rPr>
          <w:t>de coordination</w:t>
        </w:r>
        <w:r w:rsidR="003806DD" w:rsidRPr="00095DC6">
          <w:rPr>
            <w:rFonts w:ascii="Arial" w:eastAsia="Times New Roman" w:hAnsi="Arial" w:cs="Arial"/>
            <w:color w:val="6D9EEB"/>
            <w:lang w:eastAsia="fr-FR"/>
          </w:rPr>
          <w:t xml:space="preserve"> </w:t>
        </w:r>
      </w:ins>
      <w:r w:rsidRPr="00095DC6">
        <w:rPr>
          <w:rFonts w:ascii="Arial" w:eastAsia="Times New Roman" w:hAnsi="Arial" w:cs="Arial"/>
          <w:color w:val="6D9EEB"/>
          <w:lang w:eastAsia="fr-FR"/>
        </w:rPr>
        <w:t>ou travaillent-ils avec vous sur le terrain ?</w:t>
      </w:r>
    </w:p>
    <w:p w14:paraId="49207C89" w14:textId="77777777" w:rsidR="00095DC6" w:rsidRPr="00095DC6" w:rsidRDefault="003806DD" w:rsidP="00095DC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ins w:id="45" w:author="Auclair Samuel" w:date="2022-05-02T14:23:00Z">
        <w:r>
          <w:rPr>
            <w:rFonts w:ascii="Arial" w:eastAsia="Times New Roman" w:hAnsi="Arial" w:cs="Arial"/>
            <w:color w:val="6D9EEB"/>
            <w:lang w:eastAsia="fr-FR"/>
          </w:rPr>
          <w:t xml:space="preserve">Pour les SDIS de régions transfrontalières : </w:t>
        </w:r>
      </w:ins>
      <w:r w:rsidR="00095DC6" w:rsidRPr="00095DC6">
        <w:rPr>
          <w:rFonts w:ascii="Arial" w:eastAsia="Times New Roman" w:hAnsi="Arial" w:cs="Arial"/>
          <w:color w:val="6D9EEB"/>
          <w:lang w:eastAsia="fr-FR"/>
        </w:rPr>
        <w:t xml:space="preserve">Travaillez-vous avec </w:t>
      </w:r>
      <w:del w:id="46" w:author="Auclair Samuel" w:date="2022-05-02T14:24:00Z">
        <w:r w:rsidR="00095DC6" w:rsidRPr="00095DC6" w:rsidDel="003806DD">
          <w:rPr>
            <w:rFonts w:ascii="Arial" w:eastAsia="Times New Roman" w:hAnsi="Arial" w:cs="Arial"/>
            <w:color w:val="6D9EEB"/>
            <w:lang w:eastAsia="fr-FR"/>
          </w:rPr>
          <w:delText>des acteurs espagnols ou étrangers en général</w:delText>
        </w:r>
      </w:del>
      <w:ins w:id="47" w:author="Auclair Samuel" w:date="2022-05-02T14:24:00Z">
        <w:r>
          <w:rPr>
            <w:rFonts w:ascii="Arial" w:eastAsia="Times New Roman" w:hAnsi="Arial" w:cs="Arial"/>
            <w:color w:val="6D9EEB"/>
            <w:lang w:eastAsia="fr-FR"/>
          </w:rPr>
          <w:t>vos homologues internationaux</w:t>
        </w:r>
      </w:ins>
      <w:r w:rsidR="00095DC6" w:rsidRPr="00095DC6">
        <w:rPr>
          <w:rFonts w:ascii="Arial" w:eastAsia="Times New Roman" w:hAnsi="Arial" w:cs="Arial"/>
          <w:color w:val="6D9EEB"/>
          <w:lang w:eastAsia="fr-FR"/>
        </w:rPr>
        <w:t xml:space="preserve"> ?</w:t>
      </w:r>
    </w:p>
    <w:p w14:paraId="7E567B78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6CB936B" w14:textId="77777777" w:rsidR="00095DC6" w:rsidRPr="00095DC6" w:rsidRDefault="00095DC6" w:rsidP="00095DC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Dans votre organisation, êtes-vous amené à manipuler des cartes ? </w:t>
      </w:r>
    </w:p>
    <w:p w14:paraId="5AE34E3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changer la sémiologie de la carte pour une à laquelle ils sont habitués</w:t>
      </w:r>
    </w:p>
    <w:p w14:paraId="5D3C1507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4FF9C36" w14:textId="77777777" w:rsidR="00095DC6" w:rsidRPr="00095DC6" w:rsidRDefault="00095DC6" w:rsidP="00095DC6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non)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Pour quelles raisons ?</w:t>
      </w:r>
    </w:p>
    <w:p w14:paraId="3D18A852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5FE306C" w14:textId="77777777" w:rsidR="00095DC6" w:rsidRPr="00095DC6" w:rsidRDefault="00095DC6" w:rsidP="00095DC6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Quel genre de cartes êtes-vous amené à manipuler : des cartes IGN,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internes, numériques…?</w:t>
      </w:r>
    </w:p>
    <w:p w14:paraId="339488E2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54246F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0B06AA77" w14:textId="77777777" w:rsidR="00095DC6" w:rsidRPr="00095DC6" w:rsidRDefault="00095DC6" w:rsidP="00095DC6">
      <w:pPr>
        <w:numPr>
          <w:ilvl w:val="0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Quelles informations regardez-vous sur ces cartes ?</w:t>
      </w:r>
    </w:p>
    <w:p w14:paraId="19C65F8A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4BEF79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lang w:eastAsia="fr-FR"/>
        </w:rPr>
        <w:t>La carte selon vous</w:t>
      </w:r>
    </w:p>
    <w:p w14:paraId="7E2ED397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783181" w14:textId="0F4C1AC4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FF00"/>
          <w:lang w:eastAsia="fr-FR"/>
        </w:rPr>
        <w:t xml:space="preserve">transition : A partir de maintenant, je vais vous demander de manipuler la carte que je viens de vous envoyer et mon but va être de comprendre comment </w:t>
      </w:r>
      <w:r w:rsidRPr="00095DC6">
        <w:rPr>
          <w:rFonts w:ascii="Arial" w:eastAsia="Times New Roman" w:hAnsi="Arial" w:cs="Arial"/>
          <w:color w:val="00FF00"/>
          <w:u w:val="single"/>
          <w:lang w:eastAsia="fr-FR"/>
        </w:rPr>
        <w:t>vous</w:t>
      </w:r>
      <w:r w:rsidRPr="00095DC6">
        <w:rPr>
          <w:rFonts w:ascii="Arial" w:eastAsia="Times New Roman" w:hAnsi="Arial" w:cs="Arial"/>
          <w:color w:val="00FF00"/>
          <w:lang w:eastAsia="fr-FR"/>
        </w:rPr>
        <w:t xml:space="preserve"> percevez l’intérêt de la carte </w:t>
      </w:r>
      <w:del w:id="48" w:author="Auclair Samuel" w:date="2022-05-02T14:25:00Z">
        <w:r w:rsidRPr="00095DC6" w:rsidDel="00026E9D">
          <w:rPr>
            <w:rFonts w:ascii="Arial" w:eastAsia="Times New Roman" w:hAnsi="Arial" w:cs="Arial"/>
            <w:color w:val="00FF00"/>
            <w:lang w:eastAsia="fr-FR"/>
          </w:rPr>
          <w:delText xml:space="preserve">dans </w:delText>
        </w:r>
      </w:del>
      <w:ins w:id="49" w:author="Auclair Samuel" w:date="2022-05-02T14:25:00Z">
        <w:r w:rsidR="00026E9D">
          <w:rPr>
            <w:rFonts w:ascii="Arial" w:eastAsia="Times New Roman" w:hAnsi="Arial" w:cs="Arial"/>
            <w:color w:val="00FF00"/>
            <w:lang w:eastAsia="fr-FR"/>
          </w:rPr>
          <w:t>pour</w:t>
        </w:r>
        <w:r w:rsidR="00026E9D" w:rsidRPr="00095DC6">
          <w:rPr>
            <w:rFonts w:ascii="Arial" w:eastAsia="Times New Roman" w:hAnsi="Arial" w:cs="Arial"/>
            <w:color w:val="00FF00"/>
            <w:lang w:eastAsia="fr-FR"/>
          </w:rPr>
          <w:t xml:space="preserve"> </w:t>
        </w:r>
      </w:ins>
      <w:r w:rsidRPr="00095DC6">
        <w:rPr>
          <w:rFonts w:ascii="Arial" w:eastAsia="Times New Roman" w:hAnsi="Arial" w:cs="Arial"/>
          <w:color w:val="00FF00"/>
          <w:lang w:eastAsia="fr-FR"/>
        </w:rPr>
        <w:t>la gestion d</w:t>
      </w:r>
      <w:ins w:id="50" w:author="Auclair Samuel" w:date="2022-05-02T14:25:00Z">
        <w:r w:rsidR="00026E9D">
          <w:rPr>
            <w:rFonts w:ascii="Arial" w:eastAsia="Times New Roman" w:hAnsi="Arial" w:cs="Arial"/>
            <w:color w:val="00FF00"/>
            <w:lang w:eastAsia="fr-FR"/>
          </w:rPr>
          <w:t>’un</w:t>
        </w:r>
      </w:ins>
      <w:del w:id="51" w:author="Auclair Samuel" w:date="2022-05-02T14:25:00Z">
        <w:r w:rsidRPr="00095DC6" w:rsidDel="00026E9D">
          <w:rPr>
            <w:rFonts w:ascii="Arial" w:eastAsia="Times New Roman" w:hAnsi="Arial" w:cs="Arial"/>
            <w:color w:val="00FF00"/>
            <w:lang w:eastAsia="fr-FR"/>
          </w:rPr>
          <w:delText>e</w:delText>
        </w:r>
      </w:del>
      <w:r w:rsidRPr="00095DC6">
        <w:rPr>
          <w:rFonts w:ascii="Arial" w:eastAsia="Times New Roman" w:hAnsi="Arial" w:cs="Arial"/>
          <w:color w:val="00FF00"/>
          <w:lang w:eastAsia="fr-FR"/>
        </w:rPr>
        <w:t xml:space="preserve"> séisme. </w:t>
      </w:r>
    </w:p>
    <w:p w14:paraId="4F10003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3E4724E" w14:textId="77777777" w:rsidR="00095DC6" w:rsidRPr="00095DC6" w:rsidRDefault="00095DC6" w:rsidP="00095DC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Utilité de la carte</w:t>
      </w:r>
    </w:p>
    <w:p w14:paraId="5E01E2A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9609249" w14:textId="22D00DC0" w:rsidR="00095DC6" w:rsidRPr="00095DC6" w:rsidRDefault="00095DC6" w:rsidP="00095DC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Imaginons : Un séisme vient de </w:t>
      </w:r>
      <w:del w:id="52" w:author="Auclair Samuel" w:date="2022-05-02T14:25:00Z">
        <w:r w:rsidRPr="00095DC6" w:rsidDel="00026E9D">
          <w:rPr>
            <w:rFonts w:ascii="Arial" w:eastAsia="Times New Roman" w:hAnsi="Arial" w:cs="Arial"/>
            <w:i/>
            <w:iCs/>
            <w:color w:val="000000"/>
            <w:lang w:eastAsia="fr-FR"/>
          </w:rPr>
          <w:delText xml:space="preserve">s’abattre </w:delText>
        </w:r>
      </w:del>
      <w:ins w:id="53" w:author="Auclair Samuel" w:date="2022-05-02T14:25:00Z">
        <w:r w:rsidR="00026E9D">
          <w:rPr>
            <w:rFonts w:ascii="Arial" w:eastAsia="Times New Roman" w:hAnsi="Arial" w:cs="Arial"/>
            <w:i/>
            <w:iCs/>
            <w:color w:val="000000"/>
            <w:lang w:eastAsia="fr-FR"/>
          </w:rPr>
          <w:t>survenir</w:t>
        </w:r>
        <w:r w:rsidR="00026E9D" w:rsidRPr="00095DC6"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 </w:t>
        </w:r>
      </w:ins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au sud de la France et cette carte vous est envoyée au bout de 30 min pour vous aider à </w:t>
      </w:r>
      <w:del w:id="54" w:author="Auclair Samuel" w:date="2022-05-02T14:26:00Z">
        <w:r w:rsidRPr="00095DC6" w:rsidDel="00026E9D">
          <w:rPr>
            <w:rFonts w:ascii="Arial" w:eastAsia="Times New Roman" w:hAnsi="Arial" w:cs="Arial"/>
            <w:i/>
            <w:iCs/>
            <w:color w:val="000000"/>
            <w:lang w:eastAsia="fr-FR"/>
          </w:rPr>
          <w:delText>gérer la crise</w:delText>
        </w:r>
      </w:del>
      <w:ins w:id="55" w:author="Auclair Samuel" w:date="2022-05-02T14:26:00Z">
        <w:r w:rsidR="00026E9D">
          <w:rPr>
            <w:rFonts w:ascii="Arial" w:eastAsia="Times New Roman" w:hAnsi="Arial" w:cs="Arial"/>
            <w:i/>
            <w:iCs/>
            <w:color w:val="000000"/>
            <w:lang w:eastAsia="fr-FR"/>
          </w:rPr>
          <w:t>anticiper l’ampleur de la situation</w:t>
        </w:r>
      </w:ins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: quel genre de décision pourriez-vous prendre en lisant ce type de carte ? Vous pouvez la manipuler comme vous le souhaitez.</w:t>
      </w:r>
    </w:p>
    <w:p w14:paraId="58D8B2CA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évaluer l’ampleur de l’</w:t>
      </w:r>
      <w:r>
        <w:rPr>
          <w:rFonts w:ascii="Arial" w:eastAsia="Times New Roman" w:hAnsi="Arial" w:cs="Arial"/>
          <w:color w:val="666666"/>
          <w:lang w:eastAsia="fr-FR"/>
        </w:rPr>
        <w:t xml:space="preserve">utilisation d’une carte dans le </w:t>
      </w:r>
      <w:r w:rsidRPr="00095DC6">
        <w:rPr>
          <w:rFonts w:ascii="Arial" w:eastAsia="Times New Roman" w:hAnsi="Arial" w:cs="Arial"/>
          <w:color w:val="666666"/>
          <w:lang w:eastAsia="fr-FR"/>
        </w:rPr>
        <w:t>proc</w:t>
      </w:r>
      <w:r>
        <w:rPr>
          <w:rFonts w:ascii="Arial" w:eastAsia="Times New Roman" w:hAnsi="Arial" w:cs="Arial"/>
          <w:color w:val="666666"/>
          <w:lang w:eastAsia="fr-FR"/>
        </w:rPr>
        <w:t xml:space="preserve">essus </w:t>
      </w:r>
      <w:r w:rsidRPr="00095DC6">
        <w:rPr>
          <w:rFonts w:ascii="Arial" w:eastAsia="Times New Roman" w:hAnsi="Arial" w:cs="Arial"/>
          <w:color w:val="666666"/>
          <w:lang w:eastAsia="fr-FR"/>
        </w:rPr>
        <w:t>d’organisation face à une crise et voir quel type de décision est prise par échelle</w:t>
      </w:r>
    </w:p>
    <w:p w14:paraId="0C4FD909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E45E617" w14:textId="6373E433" w:rsidR="00095DC6" w:rsidRPr="00095DC6" w:rsidRDefault="00095DC6" w:rsidP="00095DC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commentRangeStart w:id="56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Quel </w:t>
      </w:r>
      <w:del w:id="57" w:author="Auclair Samuel" w:date="2022-05-02T14:27:00Z">
        <w:r w:rsidRPr="00095DC6" w:rsidDel="00224858">
          <w:rPr>
            <w:rFonts w:ascii="Arial" w:eastAsia="Times New Roman" w:hAnsi="Arial" w:cs="Arial"/>
            <w:i/>
            <w:iCs/>
            <w:color w:val="000000"/>
            <w:lang w:eastAsia="fr-FR"/>
          </w:rPr>
          <w:delText xml:space="preserve">est </w:delText>
        </w:r>
      </w:del>
      <w:ins w:id="58" w:author="Auclair Samuel" w:date="2022-05-02T14:27:00Z">
        <w:r w:rsidR="00224858">
          <w:rPr>
            <w:rFonts w:ascii="Arial" w:eastAsia="Times New Roman" w:hAnsi="Arial" w:cs="Arial"/>
            <w:i/>
            <w:iCs/>
            <w:color w:val="000000"/>
            <w:lang w:eastAsia="fr-FR"/>
          </w:rPr>
          <w:t>pourrait-être selon vous</w:t>
        </w:r>
        <w:r w:rsidR="00224858" w:rsidRPr="00095DC6">
          <w:rPr>
            <w:rFonts w:ascii="Arial" w:eastAsia="Times New Roman" w:hAnsi="Arial" w:cs="Arial"/>
            <w:i/>
            <w:iCs/>
            <w:color w:val="000000"/>
            <w:lang w:eastAsia="fr-FR"/>
          </w:rPr>
          <w:t xml:space="preserve"> </w:t>
        </w:r>
      </w:ins>
      <w:del w:id="59" w:author="Auclair Samuel" w:date="2022-05-02T14:27:00Z">
        <w:r w:rsidRPr="00095DC6" w:rsidDel="00224858">
          <w:rPr>
            <w:rFonts w:ascii="Arial" w:eastAsia="Times New Roman" w:hAnsi="Arial" w:cs="Arial"/>
            <w:i/>
            <w:iCs/>
            <w:color w:val="000000"/>
            <w:lang w:eastAsia="fr-FR"/>
          </w:rPr>
          <w:delText>le rôle</w:delText>
        </w:r>
      </w:del>
      <w:ins w:id="60" w:author="Auclair Samuel" w:date="2022-05-02T14:27:00Z">
        <w:r w:rsidR="00224858">
          <w:rPr>
            <w:rFonts w:ascii="Arial" w:eastAsia="Times New Roman" w:hAnsi="Arial" w:cs="Arial"/>
            <w:i/>
            <w:iCs/>
            <w:color w:val="000000"/>
            <w:lang w:eastAsia="fr-FR"/>
          </w:rPr>
          <w:t>l’</w:t>
        </w:r>
      </w:ins>
      <w:ins w:id="61" w:author="Auclair Samuel" w:date="2022-05-02T14:28:00Z">
        <w:r w:rsidR="00224858">
          <w:rPr>
            <w:rFonts w:ascii="Arial" w:eastAsia="Times New Roman" w:hAnsi="Arial" w:cs="Arial"/>
            <w:i/>
            <w:iCs/>
            <w:color w:val="000000"/>
            <w:lang w:eastAsia="fr-FR"/>
          </w:rPr>
          <w:t>intérêt</w:t>
        </w:r>
      </w:ins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commentRangeStart w:id="62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d’une carte multi-échelle </w:t>
      </w:r>
      <w:commentRangeEnd w:id="62"/>
      <w:r w:rsidR="00224858">
        <w:rPr>
          <w:rStyle w:val="Marquedecommentaire"/>
        </w:rPr>
        <w:commentReference w:id="62"/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dans le cadre d’une gestion de crise selon vous ?</w:t>
      </w:r>
    </w:p>
    <w:p w14:paraId="0A98E690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but : modifier l’organisation et la densité </w:t>
      </w:r>
      <w:r>
        <w:rPr>
          <w:rFonts w:ascii="Arial" w:eastAsia="Times New Roman" w:hAnsi="Arial" w:cs="Arial"/>
          <w:color w:val="666666"/>
          <w:lang w:eastAsia="fr-FR"/>
        </w:rPr>
        <w:t>des couches en fonction de leur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95DC6">
        <w:rPr>
          <w:rFonts w:ascii="Arial" w:eastAsia="Times New Roman" w:hAnsi="Arial" w:cs="Arial"/>
          <w:color w:val="666666"/>
          <w:lang w:eastAsia="fr-FR"/>
        </w:rPr>
        <w:t>importance</w:t>
      </w:r>
    </w:p>
    <w:p w14:paraId="26D1CC80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9F0817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45064008" w14:textId="77777777" w:rsidR="00095DC6" w:rsidRPr="00095DC6" w:rsidRDefault="00095DC6" w:rsidP="00095DC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anticipation</w:t>
      </w:r>
    </w:p>
    <w:p w14:paraId="1BD35F68" w14:textId="51CA5B5D"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 xml:space="preserve">Selon vous, </w:t>
      </w:r>
      <w:del w:id="63" w:author="Auclair Samuel" w:date="2022-05-02T17:06:00Z">
        <w:r w:rsidRPr="00095DC6" w:rsidDel="00685AEB">
          <w:rPr>
            <w:rFonts w:ascii="Arial" w:eastAsia="Times New Roman" w:hAnsi="Arial" w:cs="Arial"/>
            <w:color w:val="6D9EEB"/>
            <w:lang w:eastAsia="fr-FR"/>
          </w:rPr>
          <w:delText xml:space="preserve">la </w:delText>
        </w:r>
      </w:del>
      <w:ins w:id="64" w:author="Auclair Samuel" w:date="2022-05-02T17:06:00Z">
        <w:r w:rsidR="00685AEB">
          <w:rPr>
            <w:rFonts w:ascii="Arial" w:eastAsia="Times New Roman" w:hAnsi="Arial" w:cs="Arial"/>
            <w:color w:val="6D9EEB"/>
            <w:lang w:eastAsia="fr-FR"/>
          </w:rPr>
          <w:t>ce type de</w:t>
        </w:r>
        <w:r w:rsidR="00685AEB" w:rsidRPr="00095DC6">
          <w:rPr>
            <w:rFonts w:ascii="Arial" w:eastAsia="Times New Roman" w:hAnsi="Arial" w:cs="Arial"/>
            <w:color w:val="6D9EEB"/>
            <w:lang w:eastAsia="fr-FR"/>
          </w:rPr>
          <w:t xml:space="preserve"> </w:t>
        </w:r>
      </w:ins>
      <w:r w:rsidRPr="00095DC6">
        <w:rPr>
          <w:rFonts w:ascii="Arial" w:eastAsia="Times New Roman" w:hAnsi="Arial" w:cs="Arial"/>
          <w:color w:val="6D9EEB"/>
          <w:lang w:eastAsia="fr-FR"/>
        </w:rPr>
        <w:t xml:space="preserve">carte </w:t>
      </w:r>
      <w:del w:id="65" w:author="Auclair Samuel" w:date="2022-05-02T14:29:00Z">
        <w:r w:rsidRPr="00095DC6" w:rsidDel="00224858">
          <w:rPr>
            <w:rFonts w:ascii="Arial" w:eastAsia="Times New Roman" w:hAnsi="Arial" w:cs="Arial"/>
            <w:color w:val="6D9EEB"/>
            <w:lang w:eastAsia="fr-FR"/>
          </w:rPr>
          <w:delText>n’</w:delText>
        </w:r>
      </w:del>
      <w:r w:rsidRPr="00095DC6">
        <w:rPr>
          <w:rFonts w:ascii="Arial" w:eastAsia="Times New Roman" w:hAnsi="Arial" w:cs="Arial"/>
          <w:color w:val="6D9EEB"/>
          <w:lang w:eastAsia="fr-FR"/>
        </w:rPr>
        <w:t xml:space="preserve">a-t-elle </w:t>
      </w:r>
      <w:del w:id="66" w:author="Auclair Samuel" w:date="2022-05-02T14:29:00Z">
        <w:r w:rsidRPr="00095DC6" w:rsidDel="00224858">
          <w:rPr>
            <w:rFonts w:ascii="Arial" w:eastAsia="Times New Roman" w:hAnsi="Arial" w:cs="Arial"/>
            <w:color w:val="6D9EEB"/>
            <w:lang w:eastAsia="fr-FR"/>
          </w:rPr>
          <w:delText xml:space="preserve">d’intérêt </w:delText>
        </w:r>
      </w:del>
      <w:ins w:id="67" w:author="Auclair Samuel" w:date="2022-05-02T14:29:00Z">
        <w:r w:rsidR="00224858">
          <w:rPr>
            <w:rFonts w:ascii="Arial" w:eastAsia="Times New Roman" w:hAnsi="Arial" w:cs="Arial"/>
            <w:color w:val="6D9EEB"/>
            <w:lang w:eastAsia="fr-FR"/>
          </w:rPr>
          <w:t xml:space="preserve">un </w:t>
        </w:r>
        <w:r w:rsidR="00224858" w:rsidRPr="00095DC6">
          <w:rPr>
            <w:rFonts w:ascii="Arial" w:eastAsia="Times New Roman" w:hAnsi="Arial" w:cs="Arial"/>
            <w:color w:val="6D9EEB"/>
            <w:lang w:eastAsia="fr-FR"/>
          </w:rPr>
          <w:t xml:space="preserve">intérêt </w:t>
        </w:r>
        <w:r w:rsidR="00224858">
          <w:rPr>
            <w:rFonts w:ascii="Arial" w:eastAsia="Times New Roman" w:hAnsi="Arial" w:cs="Arial"/>
            <w:color w:val="6D9EEB"/>
            <w:lang w:eastAsia="fr-FR"/>
          </w:rPr>
          <w:t xml:space="preserve">en « temps de paix » pour </w:t>
        </w:r>
      </w:ins>
      <w:del w:id="68" w:author="Auclair Samuel" w:date="2022-05-02T17:06:00Z">
        <w:r w:rsidRPr="00095DC6" w:rsidDel="00685AEB">
          <w:rPr>
            <w:rFonts w:ascii="Arial" w:eastAsia="Times New Roman" w:hAnsi="Arial" w:cs="Arial"/>
            <w:color w:val="6D9EEB"/>
            <w:lang w:eastAsia="fr-FR"/>
          </w:rPr>
          <w:delText>qu’avant la gestion de séisme, pour anticiper la crise</w:delText>
        </w:r>
      </w:del>
      <w:ins w:id="69" w:author="Auclair Samuel" w:date="2022-05-02T17:08:00Z">
        <w:r w:rsidR="00685AEB">
          <w:rPr>
            <w:rFonts w:ascii="Arial" w:eastAsia="Times New Roman" w:hAnsi="Arial" w:cs="Arial"/>
            <w:color w:val="6D9EEB"/>
            <w:lang w:eastAsia="fr-FR"/>
          </w:rPr>
          <w:t>la préparation</w:t>
        </w:r>
      </w:ins>
      <w:ins w:id="70" w:author="Auclair Samuel" w:date="2022-05-02T17:06:00Z">
        <w:r w:rsidR="00685AEB">
          <w:rPr>
            <w:rFonts w:ascii="Arial" w:eastAsia="Times New Roman" w:hAnsi="Arial" w:cs="Arial"/>
            <w:color w:val="6D9EEB"/>
            <w:lang w:eastAsia="fr-FR"/>
          </w:rPr>
          <w:t xml:space="preserve"> sur des scénarios</w:t>
        </w:r>
      </w:ins>
      <w:r w:rsidRPr="00095DC6">
        <w:rPr>
          <w:rFonts w:ascii="Arial" w:eastAsia="Times New Roman" w:hAnsi="Arial" w:cs="Arial"/>
          <w:color w:val="6D9EEB"/>
          <w:lang w:eastAsia="fr-FR"/>
        </w:rPr>
        <w:t xml:space="preserve"> ?</w:t>
      </w:r>
    </w:p>
    <w:p w14:paraId="16FFCCDC" w14:textId="77777777" w:rsidR="00095DC6" w:rsidRPr="00095DC6" w:rsidRDefault="00095DC6" w:rsidP="00095DC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informatif</w:t>
      </w:r>
    </w:p>
    <w:p w14:paraId="6E62D09C" w14:textId="5B1FD759"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La carte a-t-elle un simple objectif informatif</w:t>
      </w:r>
      <w:del w:id="71" w:author="Auclair Samuel" w:date="2022-05-02T17:08:00Z">
        <w:r w:rsidRPr="00095DC6" w:rsidDel="00685AEB">
          <w:rPr>
            <w:rFonts w:ascii="Arial" w:eastAsia="Times New Roman" w:hAnsi="Arial" w:cs="Arial"/>
            <w:color w:val="6D9EEB"/>
            <w:lang w:eastAsia="fr-FR"/>
          </w:rPr>
          <w:delText xml:space="preserve">, selon vous </w:delText>
        </w:r>
      </w:del>
      <w:r w:rsidRPr="00095DC6">
        <w:rPr>
          <w:rFonts w:ascii="Arial" w:eastAsia="Times New Roman" w:hAnsi="Arial" w:cs="Arial"/>
          <w:color w:val="6D9EEB"/>
          <w:lang w:eastAsia="fr-FR"/>
        </w:rPr>
        <w:t>?</w:t>
      </w:r>
    </w:p>
    <w:p w14:paraId="5FE9F5D1" w14:textId="6F9565FE"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quel point l’information doit-être synthétique</w:t>
      </w:r>
      <w:del w:id="72" w:author="Auclair Samuel" w:date="2022-05-02T17:08:00Z">
        <w:r w:rsidRPr="00095DC6" w:rsidDel="00685AEB">
          <w:rPr>
            <w:rFonts w:ascii="Arial" w:eastAsia="Times New Roman" w:hAnsi="Arial" w:cs="Arial"/>
            <w:color w:val="6D9EEB"/>
            <w:lang w:eastAsia="fr-FR"/>
          </w:rPr>
          <w:delText xml:space="preserve"> selon-vous </w:delText>
        </w:r>
      </w:del>
      <w:r w:rsidRPr="00095DC6">
        <w:rPr>
          <w:rFonts w:ascii="Arial" w:eastAsia="Times New Roman" w:hAnsi="Arial" w:cs="Arial"/>
          <w:color w:val="6D9EEB"/>
          <w:lang w:eastAsia="fr-FR"/>
        </w:rPr>
        <w:t>?</w:t>
      </w:r>
    </w:p>
    <w:p w14:paraId="2D884A96" w14:textId="77777777" w:rsidR="00095DC6" w:rsidRPr="00095DC6" w:rsidRDefault="00095DC6" w:rsidP="00095DC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commentRangeStart w:id="73"/>
      <w:r w:rsidRPr="00095DC6">
        <w:rPr>
          <w:rFonts w:ascii="Arial" w:eastAsia="Times New Roman" w:hAnsi="Arial" w:cs="Arial"/>
          <w:color w:val="6D9EEB"/>
          <w:lang w:eastAsia="fr-FR"/>
        </w:rPr>
        <w:t>remontée d’information</w:t>
      </w:r>
    </w:p>
    <w:p w14:paraId="60A23967" w14:textId="77777777"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Lors d’une opération sur le terrain, serait-il plus simple de rentrer les informations directement sur la carte ? Par ex pour indiquer où intervenir plus rapidement</w:t>
      </w:r>
    </w:p>
    <w:p w14:paraId="4A810740" w14:textId="77777777"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La carte pourrait-elle servir de support à la remontée d’informations que vous fourniront les équipes sur place ?</w:t>
      </w:r>
      <w:commentRangeEnd w:id="73"/>
      <w:r w:rsidR="00AF4C98">
        <w:rPr>
          <w:rStyle w:val="Marquedecommentaire"/>
        </w:rPr>
        <w:commentReference w:id="73"/>
      </w:r>
    </w:p>
    <w:p w14:paraId="52FFEC21" w14:textId="0786DA1B" w:rsidR="00095DC6" w:rsidRPr="00095DC6" w:rsidRDefault="00095DC6" w:rsidP="00095DC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del w:id="74" w:author="Auclair Samuel" w:date="2022-05-03T16:31:00Z">
        <w:r w:rsidRPr="00095DC6" w:rsidDel="00AF4C98">
          <w:rPr>
            <w:rFonts w:ascii="Arial" w:eastAsia="Times New Roman" w:hAnsi="Arial" w:cs="Arial"/>
            <w:color w:val="6D9EEB"/>
            <w:lang w:eastAsia="fr-FR"/>
          </w:rPr>
          <w:delText xml:space="preserve">zonage </w:delText>
        </w:r>
      </w:del>
      <w:ins w:id="75" w:author="Auclair Samuel" w:date="2022-05-03T16:31:00Z">
        <w:r w:rsidR="00AF4C98">
          <w:rPr>
            <w:rFonts w:ascii="Arial" w:eastAsia="Times New Roman" w:hAnsi="Arial" w:cs="Arial"/>
            <w:color w:val="6D9EEB"/>
            <w:lang w:eastAsia="fr-FR"/>
          </w:rPr>
          <w:t>Sectorisation</w:t>
        </w:r>
        <w:r w:rsidR="00AF4C98" w:rsidRPr="00095DC6">
          <w:rPr>
            <w:rFonts w:ascii="Arial" w:eastAsia="Times New Roman" w:hAnsi="Arial" w:cs="Arial"/>
            <w:color w:val="6D9EEB"/>
            <w:lang w:eastAsia="fr-FR"/>
          </w:rPr>
          <w:t xml:space="preserve"> </w:t>
        </w:r>
      </w:ins>
      <w:r w:rsidRPr="00095DC6">
        <w:rPr>
          <w:rFonts w:ascii="Arial" w:eastAsia="Times New Roman" w:hAnsi="Arial" w:cs="Arial"/>
          <w:color w:val="6D9EEB"/>
          <w:lang w:eastAsia="fr-FR"/>
        </w:rPr>
        <w:t xml:space="preserve">de </w:t>
      </w:r>
      <w:del w:id="76" w:author="Auclair Samuel" w:date="2022-05-03T16:32:00Z">
        <w:r w:rsidRPr="00095DC6" w:rsidDel="00AF4C98">
          <w:rPr>
            <w:rFonts w:ascii="Arial" w:eastAsia="Times New Roman" w:hAnsi="Arial" w:cs="Arial"/>
            <w:color w:val="6D9EEB"/>
            <w:lang w:eastAsia="fr-FR"/>
          </w:rPr>
          <w:delText>l’organisation</w:delText>
        </w:r>
      </w:del>
      <w:ins w:id="77" w:author="Auclair Samuel" w:date="2022-05-03T16:32:00Z">
        <w:r w:rsidR="00AF4C98">
          <w:rPr>
            <w:rFonts w:ascii="Arial" w:eastAsia="Times New Roman" w:hAnsi="Arial" w:cs="Arial"/>
            <w:color w:val="6D9EEB"/>
            <w:lang w:eastAsia="fr-FR"/>
          </w:rPr>
          <w:t>l’intervention</w:t>
        </w:r>
      </w:ins>
    </w:p>
    <w:p w14:paraId="3F128B93" w14:textId="77777777" w:rsidR="00095DC6" w:rsidRPr="00095DC6" w:rsidRDefault="00095DC6" w:rsidP="00095DC6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commentRangeStart w:id="78"/>
      <w:r w:rsidRPr="00095DC6">
        <w:rPr>
          <w:rFonts w:ascii="Arial" w:eastAsia="Times New Roman" w:hAnsi="Arial" w:cs="Arial"/>
          <w:color w:val="6D9EEB"/>
          <w:lang w:eastAsia="fr-FR"/>
        </w:rPr>
        <w:t>Avez-vous besoin de visualiser l’évacuation des sinistrés, ne serait-ce que ?</w:t>
      </w:r>
      <w:commentRangeEnd w:id="78"/>
      <w:r w:rsidR="00AF4C98">
        <w:rPr>
          <w:rStyle w:val="Marquedecommentaire"/>
        </w:rPr>
        <w:commentReference w:id="78"/>
      </w:r>
    </w:p>
    <w:p w14:paraId="45815B39" w14:textId="77777777" w:rsidR="00095DC6" w:rsidRPr="00095DC6" w:rsidRDefault="00095DC6" w:rsidP="00095DC6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commentRangeStart w:id="79"/>
      <w:r w:rsidRPr="00095DC6">
        <w:rPr>
          <w:rFonts w:ascii="Arial" w:eastAsia="Times New Roman" w:hAnsi="Arial" w:cs="Arial"/>
          <w:color w:val="6D9EEB"/>
          <w:lang w:eastAsia="fr-FR"/>
        </w:rPr>
        <w:t>La carte pourrait-elle devenir le support sur lequel organiser les équipes ? On peut imaginer un système de dessin et d’ajout de texte</w:t>
      </w:r>
      <w:commentRangeEnd w:id="79"/>
      <w:r w:rsidR="00AF4C98">
        <w:rPr>
          <w:rStyle w:val="Marquedecommentaire"/>
        </w:rPr>
        <w:commentReference w:id="79"/>
      </w:r>
      <w:commentRangeEnd w:id="56"/>
      <w:r w:rsidR="00AF4C98">
        <w:rPr>
          <w:rStyle w:val="Marquedecommentaire"/>
        </w:rPr>
        <w:commentReference w:id="56"/>
      </w:r>
    </w:p>
    <w:p w14:paraId="0E9564DD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44B2CE2" w14:textId="77777777" w:rsidR="00095DC6" w:rsidRPr="00095DC6" w:rsidRDefault="00095DC6" w:rsidP="00095DC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Utilisez-vous d’autres services cartographiques et si oui, pouvez-vous m’expliquer quel type de données ils renseignent ?</w:t>
      </w:r>
    </w:p>
    <w:p w14:paraId="23058F3A" w14:textId="77777777" w:rsidR="00095DC6" w:rsidRPr="00095DC6" w:rsidRDefault="00095DC6" w:rsidP="00095DC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mettre en commun les info sur la carte finale et voir les manques</w:t>
      </w:r>
    </w:p>
    <w:p w14:paraId="27547598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3013AB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456F83F4" w14:textId="77777777" w:rsidR="00095DC6" w:rsidRPr="00095DC6" w:rsidRDefault="00095DC6" w:rsidP="00095DC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 L’outil vous paraît-il incomplet pour répondre à vos besoins ?</w:t>
      </w:r>
    </w:p>
    <w:p w14:paraId="6225F2CB" w14:textId="77777777" w:rsidR="00095DC6" w:rsidRPr="00095DC6" w:rsidRDefault="00095DC6" w:rsidP="00095DC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En quoi l’outil diffère-t-il selon vous des autres applications cartographiques qu’utilisent </w:t>
      </w:r>
      <w:commentRangeStart w:id="80"/>
      <w:r w:rsidRPr="00095DC6">
        <w:rPr>
          <w:rFonts w:ascii="Arial" w:eastAsia="Times New Roman" w:hAnsi="Arial" w:cs="Arial"/>
          <w:color w:val="6D9EEB"/>
          <w:lang w:eastAsia="fr-FR"/>
        </w:rPr>
        <w:t xml:space="preserve">les autres SDIS </w:t>
      </w:r>
      <w:commentRangeEnd w:id="80"/>
      <w:r w:rsidR="00AF4C98">
        <w:rPr>
          <w:rStyle w:val="Marquedecommentaire"/>
        </w:rPr>
        <w:commentReference w:id="80"/>
      </w:r>
      <w:r w:rsidRPr="00095DC6">
        <w:rPr>
          <w:rFonts w:ascii="Arial" w:eastAsia="Times New Roman" w:hAnsi="Arial" w:cs="Arial"/>
          <w:color w:val="6D9EEB"/>
          <w:lang w:eastAsia="fr-FR"/>
        </w:rPr>
        <w:t>?</w:t>
      </w:r>
    </w:p>
    <w:p w14:paraId="64E036B4" w14:textId="77777777" w:rsidR="00095DC6" w:rsidRPr="00095DC6" w:rsidRDefault="00095DC6" w:rsidP="00095DC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commentRangeStart w:id="81"/>
      <w:r w:rsidRPr="00095DC6">
        <w:rPr>
          <w:rFonts w:ascii="Arial" w:eastAsia="Times New Roman" w:hAnsi="Arial" w:cs="Arial"/>
          <w:color w:val="6D9EEB"/>
          <w:lang w:eastAsia="fr-FR"/>
        </w:rPr>
        <w:t>Utilisez-vous le service SIG “Synapse” mis à disposition par la DGSCGC pour aider à la décision pour les Situations de crise ? Si non, pour quelles raisons ?</w:t>
      </w:r>
      <w:commentRangeEnd w:id="81"/>
      <w:r w:rsidR="00AF4C98">
        <w:rPr>
          <w:rStyle w:val="Marquedecommentaire"/>
        </w:rPr>
        <w:commentReference w:id="81"/>
      </w:r>
    </w:p>
    <w:p w14:paraId="089F72E2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806F342" w14:textId="77777777" w:rsidR="00095DC6" w:rsidRPr="00095DC6" w:rsidRDefault="00095DC6" w:rsidP="00095DC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Utilisation pratique / interaction</w:t>
      </w:r>
    </w:p>
    <w:p w14:paraId="6DAF1CCA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1F06E36" w14:textId="77777777" w:rsidR="00095DC6" w:rsidRPr="00095DC6" w:rsidRDefault="00095DC6" w:rsidP="00095DC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Sur quel support seriez-vous amené à visualiser les cartes ?</w:t>
      </w:r>
    </w:p>
    <w:p w14:paraId="2FC0FF2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déterminer la taille de l’écran pour régler la résolution et le niveau de détail de la carte finale</w:t>
      </w:r>
    </w:p>
    <w:p w14:paraId="1A089C6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643E0E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3BAD92DA" w14:textId="77777777" w:rsidR="00095DC6" w:rsidRPr="00095DC6" w:rsidRDefault="00095DC6" w:rsidP="00095DC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Pensez-vous utiliser la carte interactive sur le terrain en téléphone ou en tablette ?</w:t>
      </w:r>
    </w:p>
    <w:p w14:paraId="0CE78107" w14:textId="77777777" w:rsidR="00095DC6" w:rsidRPr="00095DC6" w:rsidRDefault="00095DC6" w:rsidP="00095DC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Avez-vous une salle collective qui dispose d’un grand écran sur lequel il serait possible d’afficher une carte ?</w:t>
      </w:r>
    </w:p>
    <w:p w14:paraId="284D9621" w14:textId="77777777" w:rsidR="00095DC6" w:rsidRPr="00095DC6" w:rsidRDefault="00095DC6" w:rsidP="00095DC6">
      <w:pPr>
        <w:numPr>
          <w:ilvl w:val="1"/>
          <w:numId w:val="3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Pr="00095DC6">
        <w:rPr>
          <w:rFonts w:ascii="Arial" w:eastAsia="Times New Roman" w:hAnsi="Arial" w:cs="Arial"/>
          <w:color w:val="6D9EEB"/>
          <w:lang w:eastAsia="fr-FR"/>
        </w:rPr>
        <w:t>Quelles seraient les dimensions de cet écran, à peu près ?</w:t>
      </w:r>
    </w:p>
    <w:p w14:paraId="43852663" w14:textId="77777777" w:rsidR="00095DC6" w:rsidRPr="00095DC6" w:rsidRDefault="00095DC6" w:rsidP="00095DC6">
      <w:pPr>
        <w:numPr>
          <w:ilvl w:val="1"/>
          <w:numId w:val="3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Qui serait en mesure d’interagir avec ?</w:t>
      </w:r>
    </w:p>
    <w:p w14:paraId="661E78DB" w14:textId="77777777" w:rsidR="00095DC6" w:rsidRPr="00095DC6" w:rsidRDefault="00095DC6" w:rsidP="00095DC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Vous voyez-vous sortir votre téléphone sur le terrain ? </w:t>
      </w:r>
    </w:p>
    <w:p w14:paraId="3A0F620B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B311CD4" w14:textId="77777777" w:rsidR="00095DC6" w:rsidRPr="00095DC6" w:rsidRDefault="00095DC6" w:rsidP="00095DC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Lors de la réponse sur le terrain suite à un séisme, quand pensez-vous utiliser l’outil cartographique ?</w:t>
      </w:r>
    </w:p>
    <w:p w14:paraId="262BF33E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connaître le moment où la carte est le plus utile pour appuyer certaines données</w:t>
      </w:r>
    </w:p>
    <w:p w14:paraId="7F1F5FAC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A634A1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103DFB1A" w14:textId="77777777" w:rsidR="00095DC6" w:rsidRPr="00095DC6" w:rsidRDefault="00095DC6" w:rsidP="00095DC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>Pensez-vous utiliser la carte avant une intervention sur le terrain, pour vous organiser ou pendant l’intervention terrain… ou après pour faire un bilan ?</w:t>
      </w:r>
    </w:p>
    <w:p w14:paraId="34D6DC9A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1D9D6B7" w14:textId="77777777" w:rsidR="00095DC6" w:rsidRPr="00095DC6" w:rsidRDefault="00095DC6" w:rsidP="00095DC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Quand vous êtes sur le terrain, comment vous localisez-vous lorsqu’on vous dit d’intervenir ?</w:t>
      </w:r>
    </w:p>
    <w:p w14:paraId="0D0EEAFF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savoir s’il faut rajouter des outils de localisation sur la carte finale, notamment si elle est sur téléphone (GPS, coordonnées…)</w:t>
      </w:r>
    </w:p>
    <w:p w14:paraId="1059FB2D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05AC36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5FAC7CAA" w14:textId="77777777" w:rsidR="00095DC6" w:rsidRPr="00095DC6" w:rsidRDefault="00095DC6" w:rsidP="00095DC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Si la carte multi-échelle possède des fonctionnalités de localisation, est-ce que cela vous serait utile ?</w:t>
      </w:r>
    </w:p>
    <w:p w14:paraId="773778EB" w14:textId="77777777" w:rsidR="00095DC6" w:rsidRPr="00095DC6" w:rsidRDefault="00095DC6" w:rsidP="00095DC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Est-ce que les mesures de distance et d’aire pourraient vous être utiles, par exemple pour déterminer le trajet le plus rapide pour aller intervenir ?</w:t>
      </w:r>
    </w:p>
    <w:p w14:paraId="2626D68B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B01600C" w14:textId="77777777" w:rsidR="00095DC6" w:rsidRPr="00095DC6" w:rsidRDefault="00095DC6" w:rsidP="00095DC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Dans la même idée de rajouter des fonctionnalités à la carte, est-ce que la possibilité d’ajouter des informations manuellement vous intéresserait, comme des dessins ou du texte ?</w:t>
      </w:r>
    </w:p>
    <w:p w14:paraId="3ECE8620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s’il faut ajouter des fonctions de dessin et d’ajout de texte</w:t>
      </w:r>
    </w:p>
    <w:p w14:paraId="13FC4455" w14:textId="77777777" w:rsidR="00095DC6" w:rsidRPr="00095DC6" w:rsidRDefault="00095DC6" w:rsidP="00095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D62807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lang w:eastAsia="fr-FR"/>
        </w:rPr>
        <w:t>Une meilleure carte / Amélioration</w:t>
      </w:r>
    </w:p>
    <w:p w14:paraId="65CA626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2D8BF8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00FF00"/>
          <w:lang w:eastAsia="fr-FR"/>
        </w:rPr>
        <w:t>transition</w:t>
      </w:r>
      <w:proofErr w:type="gramEnd"/>
      <w:r w:rsidRPr="00095DC6">
        <w:rPr>
          <w:rFonts w:ascii="Arial" w:eastAsia="Times New Roman" w:hAnsi="Arial" w:cs="Arial"/>
          <w:color w:val="00FF00"/>
          <w:lang w:eastAsia="fr-FR"/>
        </w:rPr>
        <w:t xml:space="preserve"> : Maintenant, je vais vous poser des questions plus orientées sur les points qui pourraient être améliorés sur la carte pour vous aider dans votre prise de décision.</w:t>
      </w:r>
    </w:p>
    <w:p w14:paraId="0E5F6351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71D311" w14:textId="77777777" w:rsidR="00095DC6" w:rsidRPr="00095DC6" w:rsidRDefault="00095DC6" w:rsidP="00095DC6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Avant que je commence à poser des questions plus spécifiques, avez-vous déjà un avis sur les manières dont on pourrait améliorer la carte ?</w:t>
      </w:r>
    </w:p>
    <w:p w14:paraId="35BB3FAB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ne pas orienter ses réponses dès le début</w:t>
      </w:r>
    </w:p>
    <w:p w14:paraId="6B864CC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A3C36FA" w14:textId="77777777" w:rsidR="00095DC6" w:rsidRPr="00095DC6" w:rsidRDefault="00095DC6" w:rsidP="00095DC6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Base de données d’enjeux de risque</w:t>
      </w:r>
    </w:p>
    <w:p w14:paraId="1315CFCB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6D15059" w14:textId="77777777" w:rsidR="00095DC6" w:rsidRPr="00095DC6" w:rsidRDefault="00095DC6" w:rsidP="00095DC6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Est-ce que ça vous intéresse de visualiser des enjeux sur la carte, un petit peu comme les hôpitaux représentés sur cette carte </w:t>
      </w:r>
      <w:r w:rsidRPr="00095DC6">
        <w:rPr>
          <w:rFonts w:ascii="Arial" w:eastAsia="Times New Roman" w:hAnsi="Arial" w:cs="Arial"/>
          <w:color w:val="666666"/>
          <w:lang w:eastAsia="fr-FR"/>
        </w:rPr>
        <w:t>(montrer le support)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?</w:t>
      </w:r>
    </w:p>
    <w:p w14:paraId="6704499C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quelles informations importantes n’apparaissent pas sur la carte</w:t>
      </w:r>
    </w:p>
    <w:p w14:paraId="2A88D95D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0789A5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&gt; relance :</w:t>
      </w:r>
    </w:p>
    <w:p w14:paraId="3F385602" w14:textId="77777777" w:rsidR="00095DC6" w:rsidRPr="00095DC6" w:rsidRDefault="00095DC6" w:rsidP="00095DC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 type d’enjeux vous paraît être nécessaire lorsque vous visualisez la carte ?</w:t>
      </w:r>
    </w:p>
    <w:p w14:paraId="6F48671C" w14:textId="77777777" w:rsidR="00095DC6" w:rsidRPr="00095DC6" w:rsidRDefault="00095DC6" w:rsidP="00095DC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personnes sans domicile fixe</w:t>
      </w:r>
    </w:p>
    <w:p w14:paraId="47A89BF3" w14:textId="77777777"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Vous paraît-il important de visualiser la localisation des personnes sans domicile fixe ?</w:t>
      </w:r>
    </w:p>
    <w:p w14:paraId="2A73A001" w14:textId="77777777" w:rsidR="00095DC6" w:rsidRPr="00095DC6" w:rsidRDefault="00095DC6" w:rsidP="00095DC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hôpitaux</w:t>
      </w:r>
    </w:p>
    <w:p w14:paraId="30CE2154" w14:textId="77777777"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En cas de séisme, les hôpitaux sont-ils les seuls endroits où vous allez déposer les blessés ?</w:t>
      </w:r>
    </w:p>
    <w:p w14:paraId="6EE15A9F" w14:textId="77777777"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Les hôpitaux sont-ils les seules infrastructures de santé intéressantes ou les pharmacies ou autres cabinets médicaux ont-ils aussi un rôle à jouer ?</w:t>
      </w:r>
    </w:p>
    <w:p w14:paraId="565E6E10" w14:textId="77777777"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 se passe-t-il si l’hôpital est détruit, partiellement ou totalement ?</w:t>
      </w:r>
    </w:p>
    <w:p w14:paraId="7FB12FA7" w14:textId="77777777" w:rsidR="00095DC6" w:rsidRPr="00095DC6" w:rsidRDefault="00095DC6" w:rsidP="00095DC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bâtiments aux réactions en chaîne</w:t>
      </w:r>
    </w:p>
    <w:p w14:paraId="4B7E23AF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>Prenez-vous en compte les bâtiments qui risquent de déclencher des réactions en chaîne dans vos interventions ? Lesquels ?</w:t>
      </w:r>
    </w:p>
    <w:p w14:paraId="412BE0E4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Vous intéressez-vous aux bâtiments </w:t>
      </w:r>
      <w:proofErr w:type="spellStart"/>
      <w:r w:rsidRPr="00095DC6">
        <w:rPr>
          <w:rFonts w:ascii="Arial" w:eastAsia="Times New Roman" w:hAnsi="Arial" w:cs="Arial"/>
          <w:color w:val="6D9EEB"/>
          <w:lang w:eastAsia="fr-FR"/>
        </w:rPr>
        <w:t>seveso</w:t>
      </w:r>
      <w:proofErr w:type="spellEnd"/>
      <w:r w:rsidRPr="00095DC6">
        <w:rPr>
          <w:rFonts w:ascii="Arial" w:eastAsia="Times New Roman" w:hAnsi="Arial" w:cs="Arial"/>
          <w:color w:val="6D9EEB"/>
          <w:lang w:eastAsia="fr-FR"/>
        </w:rPr>
        <w:t xml:space="preserve"> ou aux ICPE ?</w:t>
      </w:r>
    </w:p>
    <w:p w14:paraId="4B5F6F62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Intervenez-vous auprès des barrages et digues ?</w:t>
      </w:r>
    </w:p>
    <w:p w14:paraId="2740D34D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Connaître l’emplacement des réseaux d’électricité et de gaz vous serait-il utile ?</w:t>
      </w:r>
    </w:p>
    <w:p w14:paraId="7CF6FC7F" w14:textId="77777777" w:rsidR="00095DC6" w:rsidRPr="00095DC6" w:rsidRDefault="00095DC6" w:rsidP="00095DC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évacuation</w:t>
      </w:r>
    </w:p>
    <w:p w14:paraId="2A4197F0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Dans la perspective de l’évacuation, des informations sur les voies de communication comme la nature ou l’état de réseaux touchés vous seraient-elles utiles ?</w:t>
      </w:r>
    </w:p>
    <w:p w14:paraId="316E9925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Vous paraît-il pertinent de visualiser sur la carte les meilleurs itinéraires et l’accessibilité des moyens de transport ?</w:t>
      </w:r>
    </w:p>
    <w:p w14:paraId="7AF5FACD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Évacuez-vous uniquement les blessés ou est-ce que vous avez aussi la charge de sinistrés non blessés mais qui, par exemple, auraient perdu leur maison ?</w:t>
      </w:r>
    </w:p>
    <w:p w14:paraId="49A38CEC" w14:textId="77777777" w:rsidR="00095DC6" w:rsidRPr="00095DC6" w:rsidRDefault="00095DC6" w:rsidP="00095DC6">
      <w:pPr>
        <w:numPr>
          <w:ilvl w:val="2"/>
          <w:numId w:val="4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Prévoyez-vous des zones de refuge ou des centres d’accueil pour ces gens-là ? si oui, lesquelles ?</w:t>
      </w:r>
    </w:p>
    <w:p w14:paraId="22621CB7" w14:textId="77777777" w:rsidR="00095DC6" w:rsidRPr="00095DC6" w:rsidRDefault="00095DC6" w:rsidP="00095DC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vulnérabilité</w:t>
      </w:r>
    </w:p>
    <w:p w14:paraId="28F4704C" w14:textId="77777777"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Ressentez-vous le besoin de mieux anticiper en visualisant des données sur les vulnérabilités ?</w:t>
      </w:r>
    </w:p>
    <w:p w14:paraId="4484E8F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9E9AE36" w14:textId="77777777" w:rsidR="00095DC6" w:rsidRPr="00095DC6" w:rsidRDefault="00095DC6" w:rsidP="00095DC6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 quel point les données issues des citoyens comme OSM peuvent vous paraître judicieuses ou rédhibitoires ?</w:t>
      </w:r>
    </w:p>
    <w:p w14:paraId="54CD11BA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&gt; but : voir s’il est possible d’élargir la base de données à des informations plus vastes mais potentiellement moins fiables</w:t>
      </w:r>
    </w:p>
    <w:p w14:paraId="5A2DEAAE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E90F472" w14:textId="77777777" w:rsidR="00095DC6" w:rsidRPr="00095DC6" w:rsidRDefault="00095DC6" w:rsidP="00095DC6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Les échelles</w:t>
      </w:r>
    </w:p>
    <w:p w14:paraId="09FE8E1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59D9F36" w14:textId="77777777" w:rsidR="00095DC6" w:rsidRPr="00095DC6" w:rsidRDefault="00095DC6" w:rsidP="00095DC6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Si vous deviez placer des seuils aux échelles dites communales / intercommunal / départementales / régionales et nationales, ou les placeriez-vous ? Vous pouvez vous aider de l’échelle affichée sur la carte.</w:t>
      </w:r>
    </w:p>
    <w:p w14:paraId="0AF19D75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&gt; but : voir si certains niveaux d’échelle peuvent être +/- pertinents + se mettre d’accord sur la terminologie</w:t>
      </w:r>
    </w:p>
    <w:p w14:paraId="723245E0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DAFA14F" w14:textId="77777777" w:rsidR="00095DC6" w:rsidRPr="00095DC6" w:rsidRDefault="00095DC6" w:rsidP="00095DC6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Quels niveaux d’échelle vous paraissent les plus pertinents ?</w:t>
      </w:r>
    </w:p>
    <w:p w14:paraId="25CBFBCA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sur quels niveau il faut attarder notre attention</w:t>
      </w:r>
    </w:p>
    <w:p w14:paraId="1D872EAE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1688D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FF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098BE8AA" w14:textId="77777777" w:rsidR="00095DC6" w:rsidRPr="00095DC6" w:rsidRDefault="00095DC6" w:rsidP="00095DC6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Y a-t-il des niveaux d’échelle qui ne vous intéressent pas du tout ?</w:t>
      </w:r>
    </w:p>
    <w:p w14:paraId="57696559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161EBE4" w14:textId="77777777" w:rsidR="00095DC6" w:rsidRPr="00095DC6" w:rsidRDefault="00095DC6" w:rsidP="00095DC6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 votre avis, des acteurs nationaux seraient-ils amenés à manipuler la carte ?</w:t>
      </w:r>
    </w:p>
    <w:p w14:paraId="24A3342A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quelles échelles privilégier</w:t>
      </w:r>
    </w:p>
    <w:p w14:paraId="2414FACA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3E5D9F5" w14:textId="77777777" w:rsidR="00095DC6" w:rsidRPr="00095DC6" w:rsidRDefault="00095DC6" w:rsidP="00095DC6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Les points de repère</w:t>
      </w:r>
    </w:p>
    <w:p w14:paraId="33E76189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E95988A" w14:textId="77777777" w:rsidR="00095DC6" w:rsidRPr="00095DC6" w:rsidRDefault="00095DC6" w:rsidP="00095DC6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lastRenderedPageBreak/>
        <w:t xml:space="preserve">Si je vous laisse zoomer et </w:t>
      </w:r>
      <w:proofErr w:type="spellStart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dézoomer</w:t>
      </w:r>
      <w:proofErr w:type="spellEnd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la carte, est-ce que vous pouvez me dire si certains points de repère vous aident à vous repérer sur la carte (par exemple le pic du midi de </w:t>
      </w:r>
      <w:proofErr w:type="spellStart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bigorre</w:t>
      </w:r>
      <w:proofErr w:type="spellEnd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) ?</w:t>
      </w:r>
    </w:p>
    <w:p w14:paraId="5C09C2D1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quels repères garder / ajouter ou enlever</w:t>
      </w:r>
    </w:p>
    <w:p w14:paraId="7D83C03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71D439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23E76B3F" w14:textId="77777777" w:rsidR="00095DC6" w:rsidRPr="00095DC6" w:rsidRDefault="00095DC6" w:rsidP="00095DC6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quel point les limites administratives vous aident-elles à vous repérer ? Doivent-elles être mises en évidence ?</w:t>
      </w:r>
    </w:p>
    <w:p w14:paraId="000A0FE1" w14:textId="77777777" w:rsidR="00095DC6" w:rsidRPr="00095DC6" w:rsidRDefault="00095DC6" w:rsidP="00095DC6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Les routes sont aussi considérées comme étant des marqueurs visuels forts : est-ce qu’il faudrait aussi les mettre en avant ?</w:t>
      </w:r>
    </w:p>
    <w:p w14:paraId="1D0FE2DD" w14:textId="77777777" w:rsidR="00095DC6" w:rsidRPr="00095DC6" w:rsidRDefault="00095DC6" w:rsidP="00095DC6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Vous arrive-t-il d’intervenir proche de cours d’eau ? Si oui, peuvent-ils aussi vous aider à vous orienter sur une carte ?</w:t>
      </w:r>
    </w:p>
    <w:p w14:paraId="057EEDA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16F53EA" w14:textId="77777777" w:rsidR="00095DC6" w:rsidRPr="00095DC6" w:rsidRDefault="00095DC6" w:rsidP="00095DC6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Pouvez-vous me donner 3 (ou moins) types de repères qui vous servent le plus pour vous localiser dans la carte ?</w:t>
      </w:r>
    </w:p>
    <w:p w14:paraId="56F31FB5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éviter de trop surcharger la carte et voir quels repères sont perçus prioritaires</w:t>
      </w:r>
    </w:p>
    <w:p w14:paraId="48144B94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A44B0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32DF125A" w14:textId="77777777" w:rsidR="00095DC6" w:rsidRPr="00095DC6" w:rsidRDefault="00095DC6" w:rsidP="00095DC6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Seraient-ils les mêmes pour chaque niveau d’échelle ?</w:t>
      </w:r>
    </w:p>
    <w:p w14:paraId="32CFD320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9E33097" w14:textId="77777777" w:rsidR="00095DC6" w:rsidRPr="00095DC6" w:rsidRDefault="00095DC6" w:rsidP="00095DC6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Quelle représentation ?</w:t>
      </w:r>
    </w:p>
    <w:p w14:paraId="4BCBF30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82" w:name="_GoBack"/>
      <w:bookmarkEnd w:id="82"/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A3691FA" w14:textId="77777777" w:rsidR="00095DC6" w:rsidRPr="00095DC6" w:rsidRDefault="00095DC6" w:rsidP="00095DC6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De quelles métadonnées avez-vous besoin quand vous cliquez sur une donnée ?</w:t>
      </w:r>
    </w:p>
    <w:p w14:paraId="4A8B267F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but : voir s’il faut ajouter un système de fenêtre au pointage (- de </w:t>
      </w:r>
      <w:proofErr w:type="spellStart"/>
      <w:r w:rsidRPr="00095DC6">
        <w:rPr>
          <w:rFonts w:ascii="Arial" w:eastAsia="Times New Roman" w:hAnsi="Arial" w:cs="Arial"/>
          <w:color w:val="666666"/>
          <w:lang w:eastAsia="fr-FR"/>
        </w:rPr>
        <w:t>clutter</w:t>
      </w:r>
      <w:proofErr w:type="spellEnd"/>
      <w:r w:rsidRPr="00095DC6">
        <w:rPr>
          <w:rFonts w:ascii="Arial" w:eastAsia="Times New Roman" w:hAnsi="Arial" w:cs="Arial"/>
          <w:color w:val="666666"/>
          <w:lang w:eastAsia="fr-FR"/>
        </w:rPr>
        <w:t>)</w:t>
      </w:r>
    </w:p>
    <w:p w14:paraId="5750A795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39E9FA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64D1F668" w14:textId="77777777" w:rsidR="00095DC6" w:rsidRPr="00095DC6" w:rsidRDefault="00095DC6" w:rsidP="00095DC6">
      <w:pPr>
        <w:numPr>
          <w:ilvl w:val="0"/>
          <w:numId w:val="5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Préférez-vous voir le nom </w:t>
      </w:r>
      <w:r>
        <w:rPr>
          <w:rFonts w:ascii="Arial" w:eastAsia="Times New Roman" w:hAnsi="Arial" w:cs="Arial"/>
          <w:color w:val="6D9EEB"/>
          <w:lang w:eastAsia="fr-FR"/>
        </w:rPr>
        <w:t>des lieu</w:t>
      </w:r>
      <w:r w:rsidRPr="00095DC6">
        <w:rPr>
          <w:rFonts w:ascii="Arial" w:eastAsia="Times New Roman" w:hAnsi="Arial" w:cs="Arial"/>
          <w:color w:val="6D9EEB"/>
          <w:lang w:eastAsia="fr-FR"/>
        </w:rPr>
        <w:t>x-dits en cliquant sur le symbole (par ex mairie de …) ou vaut-il mieux laisser le nom apparaître directement sur la carte comme c’est le cas ici ?</w:t>
      </w:r>
    </w:p>
    <w:p w14:paraId="65E6E4C5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5E35678" w14:textId="77777777" w:rsidR="00095DC6" w:rsidRPr="00095DC6" w:rsidRDefault="00095DC6" w:rsidP="00095DC6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(Au vue des différentes utilisations de la carte,) préférez-vous voir les données sur une seule carte comme c’est le cas ici </w:t>
      </w:r>
      <w:r w:rsidRPr="00095DC6">
        <w:rPr>
          <w:rFonts w:ascii="Arial" w:eastAsia="Times New Roman" w:hAnsi="Arial" w:cs="Arial"/>
          <w:color w:val="666666"/>
          <w:lang w:eastAsia="fr-FR"/>
        </w:rPr>
        <w:t>(montrer le modèle)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ou serait-il mieux de construire différentes cartes pour chaque thème, avec une partie consacrée aux dommages du bâti puis une autre aux dommages humains, par exemple ?</w:t>
      </w:r>
    </w:p>
    <w:p w14:paraId="5D7931ED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connaître l’utilité de la carte et savoir l’organiser</w:t>
      </w:r>
    </w:p>
    <w:p w14:paraId="0D7D465D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011B87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3789D74B" w14:textId="77777777" w:rsidR="00095DC6" w:rsidRPr="00095DC6" w:rsidRDefault="00095DC6" w:rsidP="00095DC6">
      <w:pPr>
        <w:numPr>
          <w:ilvl w:val="0"/>
          <w:numId w:val="6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l'intérieur de ces thèmes, souhaiteriez-vous pouvoir cocher et décocher chaque élément ?</w:t>
      </w:r>
    </w:p>
    <w:p w14:paraId="3E153C80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FBED5B0" w14:textId="77777777" w:rsidR="00095DC6" w:rsidRPr="00095DC6" w:rsidRDefault="00095DC6" w:rsidP="00095DC6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Quels fonds de carte vous seraient les plus utiles ?</w:t>
      </w:r>
    </w:p>
    <w:p w14:paraId="67189CF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FF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combien et quels fonds de carte ajouter</w:t>
      </w:r>
    </w:p>
    <w:p w14:paraId="3649F237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DDFCF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583DCF5E" w14:textId="77777777"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>Un fond de carte sur le relief ou une donnée sur les courbes de niveau vous seraient-ils utiles (à l’organisation des secours par ex) ?</w:t>
      </w:r>
    </w:p>
    <w:p w14:paraId="564921DD" w14:textId="77777777"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Une vue aérienne pourrait-elle vous aider dans vos interventions ?</w:t>
      </w:r>
    </w:p>
    <w:p w14:paraId="4EA4F785" w14:textId="77777777"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Avez-vous besoin de plusieurs fonds de carte différents ou un seul suffit ?</w:t>
      </w:r>
    </w:p>
    <w:p w14:paraId="29B89A29" w14:textId="77777777"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Lequel privilégieriez-vous pour afficher les données ? </w:t>
      </w:r>
    </w:p>
    <w:p w14:paraId="29FEDF80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1D10BB7" w14:textId="77777777" w:rsidR="00095DC6" w:rsidRPr="00095DC6" w:rsidRDefault="00095DC6" w:rsidP="00095DC6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Ressentez-vous le besoin, sur cette carte, de voir la légende ?</w:t>
      </w:r>
    </w:p>
    <w:p w14:paraId="3BBB39A2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savoir s’il faut ajouter un cadre de légende en bas de l’écran, laisser le nom des couches (dé)</w:t>
      </w:r>
      <w:proofErr w:type="spellStart"/>
      <w:r w:rsidRPr="00095DC6">
        <w:rPr>
          <w:rFonts w:ascii="Arial" w:eastAsia="Times New Roman" w:hAnsi="Arial" w:cs="Arial"/>
          <w:color w:val="666666"/>
          <w:lang w:eastAsia="fr-FR"/>
        </w:rPr>
        <w:t>cochables</w:t>
      </w:r>
      <w:proofErr w:type="spellEnd"/>
      <w:r w:rsidRPr="00095DC6">
        <w:rPr>
          <w:rFonts w:ascii="Arial" w:eastAsia="Times New Roman" w:hAnsi="Arial" w:cs="Arial"/>
          <w:color w:val="666666"/>
          <w:lang w:eastAsia="fr-FR"/>
        </w:rPr>
        <w:t xml:space="preserve"> ou ne rien mettre</w:t>
      </w:r>
    </w:p>
    <w:p w14:paraId="189EC0A3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D50FD51" w14:textId="77777777" w:rsidR="00095DC6" w:rsidRPr="00095DC6" w:rsidRDefault="00095DC6" w:rsidP="00095DC6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Si la carte peut devenir un support organisationnel, peut-on imaginer un système de dessin et d’ajout de texte ?</w:t>
      </w:r>
    </w:p>
    <w:p w14:paraId="4712C692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si l’ajout d’outils complémentaires est nécessaire</w:t>
      </w:r>
    </w:p>
    <w:p w14:paraId="3658A715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20E9485" w14:textId="77777777" w:rsidR="00095DC6" w:rsidRPr="00095DC6" w:rsidRDefault="00095DC6" w:rsidP="00095DC6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>Souhaiteriez-vous voir apparaître des graphiques et quelconque autre tableau dans l’application ?</w:t>
      </w:r>
    </w:p>
    <w:p w14:paraId="04645529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voir quelles données ils considèrent nécessaires mais non cartographiables</w:t>
      </w:r>
    </w:p>
    <w:p w14:paraId="1823CB22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0349B87" w14:textId="77777777" w:rsidR="00095DC6" w:rsidRPr="00095DC6" w:rsidRDefault="00095DC6" w:rsidP="00095DC6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>Voudriez-vous visualiser l’extension spatiale et temporelle du séisme, avec un système d’animation qui dépasse la prévision à t+30 min par exemple ?</w:t>
      </w:r>
    </w:p>
    <w:p w14:paraId="6D3F5FDF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FF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voir s’il existe des besoins à ce niveau pour de futures recherches</w:t>
      </w:r>
    </w:p>
    <w:p w14:paraId="334DDDB2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3EB248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14:paraId="794A4BF8" w14:textId="77777777" w:rsidR="00095DC6" w:rsidRPr="00095DC6" w:rsidRDefault="00095DC6" w:rsidP="00095DC6">
      <w:pPr>
        <w:numPr>
          <w:ilvl w:val="0"/>
          <w:numId w:val="6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La carte peut-elle vous être encore utile après la phase d’urgence, par exemple pour organiser les reconstructions ?</w:t>
      </w:r>
    </w:p>
    <w:p w14:paraId="325164CD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94E21D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>(Avant de terminer l’entretien, je vais vous poser quelques questions courtes qui n’auront pas forcément de lien les unes avec les autres.)</w:t>
      </w:r>
    </w:p>
    <w:p w14:paraId="25B363FB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0F47F5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Finir l’entretien</w:t>
      </w:r>
    </w:p>
    <w:p w14:paraId="5B486F8C" w14:textId="77777777" w:rsidR="00095DC6" w:rsidRPr="00095DC6" w:rsidRDefault="00095DC6" w:rsidP="00095D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&gt; but : sortir intellectuellement de l’entretien</w:t>
      </w:r>
    </w:p>
    <w:p w14:paraId="04EC3D48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B1ED63D" w14:textId="0BC9D2D5" w:rsidR="00481749" w:rsidRDefault="00481749" w:rsidP="00095DC6">
      <w:pPr>
        <w:numPr>
          <w:ilvl w:val="0"/>
          <w:numId w:val="68"/>
        </w:numPr>
        <w:spacing w:after="0" w:line="240" w:lineRule="auto"/>
        <w:textAlignment w:val="baseline"/>
        <w:rPr>
          <w:ins w:id="83" w:author="BLe-Mao" w:date="2022-05-09T14:19:00Z"/>
          <w:rFonts w:ascii="Arial" w:eastAsia="Times New Roman" w:hAnsi="Arial" w:cs="Arial"/>
          <w:i/>
          <w:iCs/>
          <w:color w:val="000000"/>
          <w:lang w:eastAsia="fr-FR"/>
        </w:rPr>
      </w:pPr>
      <w:ins w:id="84" w:author="BLe-Mao" w:date="2022-05-09T14:19:00Z">
        <w:r>
          <w:rPr>
            <w:rFonts w:ascii="Arial" w:eastAsia="Times New Roman" w:hAnsi="Arial" w:cs="Arial"/>
            <w:i/>
            <w:iCs/>
            <w:color w:val="000000"/>
            <w:lang w:eastAsia="fr-FR"/>
          </w:rPr>
          <w:t>Pour quelle spécialité travaillez-vous au SDIS ?</w:t>
        </w:r>
      </w:ins>
    </w:p>
    <w:p w14:paraId="58A9ECE6" w14:textId="77777777" w:rsidR="00481749" w:rsidRDefault="00481749" w:rsidP="00481749">
      <w:pPr>
        <w:spacing w:after="0" w:line="240" w:lineRule="auto"/>
        <w:ind w:left="720"/>
        <w:textAlignment w:val="baseline"/>
        <w:rPr>
          <w:ins w:id="85" w:author="BLe-Mao" w:date="2022-05-09T14:19:00Z"/>
          <w:rFonts w:ascii="Arial" w:eastAsia="Times New Roman" w:hAnsi="Arial" w:cs="Arial"/>
          <w:i/>
          <w:iCs/>
          <w:color w:val="000000"/>
          <w:lang w:eastAsia="fr-FR"/>
        </w:rPr>
        <w:pPrChange w:id="86" w:author="BLe-Mao" w:date="2022-05-09T14:19:00Z">
          <w:pPr>
            <w:numPr>
              <w:numId w:val="68"/>
            </w:numPr>
            <w:tabs>
              <w:tab w:val="num" w:pos="720"/>
            </w:tabs>
            <w:spacing w:after="0" w:line="240" w:lineRule="auto"/>
            <w:ind w:left="720" w:hanging="360"/>
            <w:textAlignment w:val="baseline"/>
          </w:pPr>
        </w:pPrChange>
      </w:pPr>
    </w:p>
    <w:p w14:paraId="75F7AA73" w14:textId="77777777" w:rsidR="00095DC6" w:rsidRPr="00095DC6" w:rsidRDefault="00095DC6" w:rsidP="00095DC6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Seriez-vous prêt mentalement à accepter un outil qui soit dans un futur plus ou moins proche automatisé ou préférez-vous garder des outils locaux que vous avez l’habitude de pratiquer ?</w:t>
      </w:r>
    </w:p>
    <w:p w14:paraId="3952FFEE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l’utilisation pratique de l’outil dans le futur</w:t>
      </w:r>
    </w:p>
    <w:p w14:paraId="40311491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5EEE6FA" w14:textId="77777777" w:rsidR="00095DC6" w:rsidRPr="00095DC6" w:rsidRDefault="00095DC6" w:rsidP="00095DC6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“Pensez-vous à d’autres aspects que nous n’avons pas abordés ou à d’autres questions que j’aurais pu poser ?”</w:t>
      </w:r>
    </w:p>
    <w:p w14:paraId="291FD8AB" w14:textId="77777777"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ajouter toute idée nouvelle dans les prochains questionnaires</w:t>
      </w:r>
    </w:p>
    <w:p w14:paraId="45C7D56A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E530D51" w14:textId="77777777" w:rsidR="00095DC6" w:rsidRPr="00095DC6" w:rsidRDefault="00095DC6" w:rsidP="00095DC6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Quels conseils pourriez-vous me prodiguer ?</w:t>
      </w:r>
    </w:p>
    <w:p w14:paraId="73328CAD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but : améliorer ma façon de questionner pour les futurs entretiens</w:t>
      </w:r>
    </w:p>
    <w:p w14:paraId="754BC826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4A4B05" w14:textId="77777777"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FF0000"/>
          <w:lang w:eastAsia="fr-FR"/>
        </w:rPr>
        <w:lastRenderedPageBreak/>
        <w:t>Remerciements</w:t>
      </w:r>
    </w:p>
    <w:p w14:paraId="782CEA56" w14:textId="77777777" w:rsidR="00095DC6" w:rsidRDefault="00095DC6" w:rsidP="00095DC6"/>
    <w:sectPr w:rsidR="00095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uclair Samuel" w:date="2022-05-02T13:56:00Z" w:initials="AS">
    <w:p w14:paraId="75E9B83D" w14:textId="77777777" w:rsidR="003E1E0D" w:rsidRDefault="003E1E0D">
      <w:pPr>
        <w:pStyle w:val="Commentaire"/>
      </w:pPr>
      <w:r>
        <w:rPr>
          <w:rStyle w:val="Marquedecommentaire"/>
        </w:rPr>
        <w:annotationRef/>
      </w:r>
      <w:r>
        <w:t>Ce n’est pas une mission des SDIS</w:t>
      </w:r>
    </w:p>
  </w:comment>
  <w:comment w:id="15" w:author="Auclair Samuel" w:date="2022-05-02T14:02:00Z" w:initials="AS">
    <w:p w14:paraId="224E01FC" w14:textId="77777777" w:rsidR="000F5B53" w:rsidRDefault="00BD76E2" w:rsidP="00BD76E2">
      <w:pPr>
        <w:pStyle w:val="Commentaire"/>
      </w:pPr>
      <w:r>
        <w:rPr>
          <w:rStyle w:val="Marquedecommentaire"/>
        </w:rPr>
        <w:annotationRef/>
      </w:r>
      <w:r>
        <w:t>Le souci, c’est que mis à part les pompiers de l’Ardèche et de la Drôme, la réponse va être négative.</w:t>
      </w:r>
    </w:p>
    <w:p w14:paraId="25AEE3E9" w14:textId="77777777" w:rsidR="00BD76E2" w:rsidRDefault="000F5B53" w:rsidP="00BD76E2">
      <w:pPr>
        <w:pStyle w:val="Commentaire"/>
      </w:pPr>
      <w:r>
        <w:t>Il faut donc pouvoir distinguer le vécu (i.e. un séisme affectant le territoire départemental du SDIS)</w:t>
      </w:r>
      <w:r w:rsidR="00BD76E2">
        <w:t xml:space="preserve"> </w:t>
      </w:r>
      <w:r>
        <w:t>de la réponse (qui peut être sur le département, ou en soutien d’un autre département : en l’occurrence la moitié des SDIS de France sont intervenus en soutien du SDIS-07 après le séisme du Teil)</w:t>
      </w:r>
    </w:p>
  </w:comment>
  <w:comment w:id="17" w:author="Auclair Samuel" w:date="2022-05-02T14:08:00Z" w:initials="AS">
    <w:p w14:paraId="416A206F" w14:textId="77777777" w:rsidR="000F5B53" w:rsidRDefault="000F5B53">
      <w:pPr>
        <w:pStyle w:val="Commentaire"/>
      </w:pPr>
      <w:r>
        <w:rPr>
          <w:rStyle w:val="Marquedecommentaire"/>
        </w:rPr>
        <w:annotationRef/>
      </w:r>
      <w:r>
        <w:t xml:space="preserve">Ou « Votre SDIS participe-t-il ou organise-t-il des </w:t>
      </w:r>
      <w:r w:rsidRPr="000F5B53">
        <w:t>exercices de crise « Séisme »</w:t>
      </w:r>
      <w:r>
        <w:t> ?</w:t>
      </w:r>
    </w:p>
  </w:comment>
  <w:comment w:id="19" w:author="Auclair Samuel" w:date="2022-05-02T14:08:00Z" w:initials="AS">
    <w:p w14:paraId="1F6B2468" w14:textId="77777777" w:rsidR="000F5B53" w:rsidRDefault="000F5B53">
      <w:pPr>
        <w:pStyle w:val="Commentaire"/>
      </w:pPr>
      <w:r>
        <w:rPr>
          <w:rStyle w:val="Marquedecommentaire"/>
        </w:rPr>
        <w:annotationRef/>
      </w:r>
      <w:r>
        <w:t>Pourquoi cette question ?</w:t>
      </w:r>
    </w:p>
  </w:comment>
  <w:comment w:id="29" w:author="Auclair Samuel" w:date="2022-05-02T14:14:00Z" w:initials="AS">
    <w:p w14:paraId="6C607AB4" w14:textId="77777777" w:rsidR="00DD6D76" w:rsidRDefault="00DD6D76">
      <w:pPr>
        <w:pStyle w:val="Commentaire"/>
      </w:pPr>
      <w:r>
        <w:rPr>
          <w:rStyle w:val="Marquedecommentaire"/>
        </w:rPr>
        <w:annotationRef/>
      </w:r>
      <w:r>
        <w:t>Pas certain de comprendre le sens de la question</w:t>
      </w:r>
    </w:p>
  </w:comment>
  <w:comment w:id="30" w:author="Auclair Samuel" w:date="2022-05-02T14:15:00Z" w:initials="AS">
    <w:p w14:paraId="4C502BD3" w14:textId="77777777" w:rsidR="00DD6D76" w:rsidRDefault="00DD6D76">
      <w:pPr>
        <w:pStyle w:val="Commentaire"/>
      </w:pPr>
      <w:r>
        <w:rPr>
          <w:rStyle w:val="Marquedecommentaire"/>
        </w:rPr>
        <w:annotationRef/>
      </w:r>
      <w:r>
        <w:t>Je ne comprends pas : des difficultés rencontrées dans la vie réelle que la participation à des exercices aurait pu permettre d’anticiper ?</w:t>
      </w:r>
    </w:p>
  </w:comment>
  <w:comment w:id="31" w:author="Auclair Samuel" w:date="2022-05-02T14:16:00Z" w:initials="AS">
    <w:p w14:paraId="3AAE0ECD" w14:textId="77777777" w:rsidR="00D96DE4" w:rsidRDefault="00D96DE4">
      <w:pPr>
        <w:pStyle w:val="Commentaire"/>
      </w:pPr>
      <w:r>
        <w:rPr>
          <w:rStyle w:val="Marquedecommentaire"/>
        </w:rPr>
        <w:annotationRef/>
      </w:r>
      <w:r>
        <w:t>Formulation lourde à reprendre pour en préciser le sens</w:t>
      </w:r>
    </w:p>
  </w:comment>
  <w:comment w:id="32" w:author="Auclair Samuel" w:date="2022-05-02T14:17:00Z" w:initials="AS">
    <w:p w14:paraId="427A9D72" w14:textId="77777777" w:rsidR="00D96DE4" w:rsidRDefault="00D96DE4">
      <w:pPr>
        <w:pStyle w:val="Commentaire"/>
      </w:pPr>
      <w:r>
        <w:rPr>
          <w:rStyle w:val="Marquedecommentaire"/>
        </w:rPr>
        <w:annotationRef/>
      </w:r>
      <w:r>
        <w:t>A rediscuter car nous avons déjà des réponses à ces questions dans la mesure où tout cela est très normé</w:t>
      </w:r>
    </w:p>
  </w:comment>
  <w:comment w:id="33" w:author="Auclair Samuel" w:date="2022-05-02T14:17:00Z" w:initials="AS">
    <w:p w14:paraId="74F7097C" w14:textId="77777777" w:rsidR="00D96DE4" w:rsidRDefault="00D96DE4">
      <w:pPr>
        <w:pStyle w:val="Commentaire"/>
      </w:pPr>
      <w:r>
        <w:rPr>
          <w:rStyle w:val="Marquedecommentaire"/>
        </w:rPr>
        <w:annotationRef/>
      </w:r>
      <w:r>
        <w:t>Intercommunal ou interdépartemental ?</w:t>
      </w:r>
    </w:p>
  </w:comment>
  <w:comment w:id="39" w:author="Auclair Samuel" w:date="2022-05-02T14:20:00Z" w:initials="AS">
    <w:p w14:paraId="4433C98A" w14:textId="77777777" w:rsidR="00D96DE4" w:rsidRDefault="00D96DE4">
      <w:pPr>
        <w:pStyle w:val="Commentaire"/>
      </w:pPr>
      <w:r>
        <w:rPr>
          <w:rStyle w:val="Marquedecommentaire"/>
        </w:rPr>
        <w:annotationRef/>
      </w:r>
      <w:r>
        <w:t xml:space="preserve">Revoir la formulation. La réponse risquant d’être « nous demandons des renforts », il faut surement es amener à décrire les </w:t>
      </w:r>
      <w:proofErr w:type="spellStart"/>
      <w:r>
        <w:t>process</w:t>
      </w:r>
      <w:proofErr w:type="spellEnd"/>
      <w:r>
        <w:t xml:space="preserve"> de priorisation dans l’hypothèse de moyens dépassés (même temporairement)</w:t>
      </w:r>
    </w:p>
  </w:comment>
  <w:comment w:id="62" w:author="Auclair Samuel" w:date="2022-05-02T14:28:00Z" w:initials="AS">
    <w:p w14:paraId="70066F23" w14:textId="39F90EE0" w:rsidR="00224858" w:rsidRDefault="00224858">
      <w:pPr>
        <w:pStyle w:val="Commentaire"/>
      </w:pPr>
      <w:r>
        <w:rPr>
          <w:rStyle w:val="Marquedecommentaire"/>
        </w:rPr>
        <w:annotationRef/>
      </w:r>
      <w:r>
        <w:t>Représentant quoi ?</w:t>
      </w:r>
    </w:p>
  </w:comment>
  <w:comment w:id="73" w:author="Auclair Samuel" w:date="2022-05-03T16:32:00Z" w:initials="AS">
    <w:p w14:paraId="4A248D91" w14:textId="7142BA03" w:rsidR="00AF4C98" w:rsidRDefault="00AF4C98">
      <w:pPr>
        <w:pStyle w:val="Commentaire"/>
      </w:pPr>
      <w:r>
        <w:rPr>
          <w:rStyle w:val="Marquedecommentaire"/>
        </w:rPr>
        <w:annotationRef/>
      </w:r>
      <w:r>
        <w:t>Déjà le cas</w:t>
      </w:r>
    </w:p>
  </w:comment>
  <w:comment w:id="78" w:author="Auclair Samuel" w:date="2022-05-03T16:31:00Z" w:initials="AS">
    <w:p w14:paraId="115C5068" w14:textId="61540581" w:rsidR="00AF4C98" w:rsidRDefault="00AF4C98">
      <w:pPr>
        <w:pStyle w:val="Commentaire"/>
      </w:pPr>
      <w:r>
        <w:rPr>
          <w:rStyle w:val="Marquedecommentaire"/>
        </w:rPr>
        <w:annotationRef/>
      </w:r>
      <w:r>
        <w:t>??? La formulation ne me semble pas très claire, mais au-delà ça me questionne beaucoup que l’on pose cette question qui me semble hors-sol.</w:t>
      </w:r>
    </w:p>
  </w:comment>
  <w:comment w:id="79" w:author="Auclair Samuel" w:date="2022-05-03T16:32:00Z" w:initials="AS">
    <w:p w14:paraId="5B69F82D" w14:textId="21D381BA" w:rsidR="00AF4C98" w:rsidRDefault="00AF4C98">
      <w:pPr>
        <w:pStyle w:val="Commentaire"/>
      </w:pPr>
      <w:r>
        <w:rPr>
          <w:rStyle w:val="Marquedecommentaire"/>
        </w:rPr>
        <w:annotationRef/>
      </w:r>
      <w:r>
        <w:t>Ils ont déjà ça et l’utilisent au quotidien</w:t>
      </w:r>
    </w:p>
  </w:comment>
  <w:comment w:id="56" w:author="Auclair Samuel" w:date="2022-05-03T16:33:00Z" w:initials="AS">
    <w:p w14:paraId="61282994" w14:textId="46ECA715" w:rsidR="00AF4C98" w:rsidRDefault="00AF4C98">
      <w:pPr>
        <w:pStyle w:val="Commentaire"/>
      </w:pPr>
      <w:r>
        <w:rPr>
          <w:rStyle w:val="Marquedecommentaire"/>
        </w:rPr>
        <w:annotationRef/>
      </w:r>
      <w:r>
        <w:t>A revoir et discuter ensemble</w:t>
      </w:r>
    </w:p>
  </w:comment>
  <w:comment w:id="80" w:author="Auclair Samuel" w:date="2022-05-03T16:33:00Z" w:initials="AS">
    <w:p w14:paraId="7FD2B627" w14:textId="1CBF9168" w:rsidR="00AF4C98" w:rsidRDefault="00AF4C98">
      <w:pPr>
        <w:pStyle w:val="Commentaire"/>
      </w:pPr>
      <w:r>
        <w:rPr>
          <w:rStyle w:val="Marquedecommentaire"/>
        </w:rPr>
        <w:annotationRef/>
      </w:r>
      <w:r>
        <w:t>Pourquoi les autres ?</w:t>
      </w:r>
    </w:p>
  </w:comment>
  <w:comment w:id="81" w:author="Auclair Samuel" w:date="2022-05-03T16:33:00Z" w:initials="AS">
    <w:p w14:paraId="2C114CDD" w14:textId="77777777" w:rsidR="00AF4C98" w:rsidRDefault="00AF4C98">
      <w:pPr>
        <w:pStyle w:val="Commentaire"/>
      </w:pPr>
      <w:r>
        <w:rPr>
          <w:rStyle w:val="Marquedecommentaire"/>
        </w:rPr>
        <w:annotationRef/>
      </w:r>
      <w:r>
        <w:t>Je peux te le dire : ils ne l’utilisent pas pour 2 raisons</w:t>
      </w:r>
    </w:p>
    <w:p w14:paraId="791D0550" w14:textId="77777777" w:rsidR="00AF4C98" w:rsidRDefault="00AF4C98" w:rsidP="00AF4C98">
      <w:pPr>
        <w:pStyle w:val="Commentaire"/>
        <w:numPr>
          <w:ilvl w:val="0"/>
          <w:numId w:val="71"/>
        </w:numPr>
      </w:pPr>
      <w:r>
        <w:t xml:space="preserve"> Il n’y </w:t>
      </w:r>
      <w:proofErr w:type="gramStart"/>
      <w:r>
        <w:t>ont</w:t>
      </w:r>
      <w:proofErr w:type="gramEnd"/>
      <w:r>
        <w:t xml:space="preserve"> pas (ou presque pas) accès</w:t>
      </w:r>
    </w:p>
    <w:p w14:paraId="7C3A0C48" w14:textId="511CBF7C" w:rsidR="00AF4C98" w:rsidRDefault="00AF4C98" w:rsidP="00AF4C98">
      <w:pPr>
        <w:pStyle w:val="Commentaire"/>
        <w:numPr>
          <w:ilvl w:val="0"/>
          <w:numId w:val="71"/>
        </w:numPr>
      </w:pPr>
      <w:r>
        <w:t xml:space="preserve"> Ce n’est pas une cartographie tactique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E9B83D" w15:done="0"/>
  <w15:commentEx w15:paraId="25AEE3E9" w15:done="0"/>
  <w15:commentEx w15:paraId="416A206F" w15:done="0"/>
  <w15:commentEx w15:paraId="1F6B2468" w15:done="0"/>
  <w15:commentEx w15:paraId="6C607AB4" w15:done="0"/>
  <w15:commentEx w15:paraId="4C502BD3" w15:done="0"/>
  <w15:commentEx w15:paraId="3AAE0ECD" w15:done="0"/>
  <w15:commentEx w15:paraId="427A9D72" w15:done="0"/>
  <w15:commentEx w15:paraId="74F7097C" w15:done="0"/>
  <w15:commentEx w15:paraId="4433C98A" w15:done="0"/>
  <w15:commentEx w15:paraId="70066F23" w15:done="0"/>
  <w15:commentEx w15:paraId="4A248D91" w15:done="0"/>
  <w15:commentEx w15:paraId="115C5068" w15:done="0"/>
  <w15:commentEx w15:paraId="5B69F82D" w15:done="0"/>
  <w15:commentEx w15:paraId="61282994" w15:done="0"/>
  <w15:commentEx w15:paraId="7FD2B627" w15:done="0"/>
  <w15:commentEx w15:paraId="7C3A0C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E73"/>
    <w:multiLevelType w:val="multilevel"/>
    <w:tmpl w:val="3E2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53ABB"/>
    <w:multiLevelType w:val="multilevel"/>
    <w:tmpl w:val="9896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758C6"/>
    <w:multiLevelType w:val="multilevel"/>
    <w:tmpl w:val="FBB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17023"/>
    <w:multiLevelType w:val="multilevel"/>
    <w:tmpl w:val="69C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C75721"/>
    <w:multiLevelType w:val="multilevel"/>
    <w:tmpl w:val="9B44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5C1435"/>
    <w:multiLevelType w:val="multilevel"/>
    <w:tmpl w:val="B5D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E371F8"/>
    <w:multiLevelType w:val="multilevel"/>
    <w:tmpl w:val="207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70A7C"/>
    <w:multiLevelType w:val="multilevel"/>
    <w:tmpl w:val="E6D62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EF09EE"/>
    <w:multiLevelType w:val="multilevel"/>
    <w:tmpl w:val="3DC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F20744"/>
    <w:multiLevelType w:val="multilevel"/>
    <w:tmpl w:val="E606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1D0D1C"/>
    <w:multiLevelType w:val="multilevel"/>
    <w:tmpl w:val="39F0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563900"/>
    <w:multiLevelType w:val="multilevel"/>
    <w:tmpl w:val="0B8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8E1A8A"/>
    <w:multiLevelType w:val="multilevel"/>
    <w:tmpl w:val="8832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7B0276"/>
    <w:multiLevelType w:val="multilevel"/>
    <w:tmpl w:val="48323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245B72"/>
    <w:multiLevelType w:val="multilevel"/>
    <w:tmpl w:val="F41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04606E"/>
    <w:multiLevelType w:val="multilevel"/>
    <w:tmpl w:val="490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58169A"/>
    <w:multiLevelType w:val="multilevel"/>
    <w:tmpl w:val="71A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FC644E"/>
    <w:multiLevelType w:val="multilevel"/>
    <w:tmpl w:val="82C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6458DE"/>
    <w:multiLevelType w:val="multilevel"/>
    <w:tmpl w:val="EA5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493145"/>
    <w:multiLevelType w:val="multilevel"/>
    <w:tmpl w:val="AE3E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B1599E"/>
    <w:multiLevelType w:val="multilevel"/>
    <w:tmpl w:val="AAA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BD97CDA"/>
    <w:multiLevelType w:val="multilevel"/>
    <w:tmpl w:val="0B5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FB20CC"/>
    <w:multiLevelType w:val="multilevel"/>
    <w:tmpl w:val="AFB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C8F574B"/>
    <w:multiLevelType w:val="multilevel"/>
    <w:tmpl w:val="56B6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1810369"/>
    <w:multiLevelType w:val="multilevel"/>
    <w:tmpl w:val="F6C6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292030A"/>
    <w:multiLevelType w:val="multilevel"/>
    <w:tmpl w:val="9AC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7FC28EA"/>
    <w:multiLevelType w:val="multilevel"/>
    <w:tmpl w:val="85520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DC370B"/>
    <w:multiLevelType w:val="multilevel"/>
    <w:tmpl w:val="B38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8B74FB"/>
    <w:multiLevelType w:val="multilevel"/>
    <w:tmpl w:val="0A6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651A64"/>
    <w:multiLevelType w:val="multilevel"/>
    <w:tmpl w:val="51D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EEC627B"/>
    <w:multiLevelType w:val="multilevel"/>
    <w:tmpl w:val="91EC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65E683A"/>
    <w:multiLevelType w:val="multilevel"/>
    <w:tmpl w:val="6B0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7AD3006"/>
    <w:multiLevelType w:val="multilevel"/>
    <w:tmpl w:val="0A7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EE3074"/>
    <w:multiLevelType w:val="multilevel"/>
    <w:tmpl w:val="14F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9111218"/>
    <w:multiLevelType w:val="multilevel"/>
    <w:tmpl w:val="CE98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B91376"/>
    <w:multiLevelType w:val="multilevel"/>
    <w:tmpl w:val="72A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B254B77"/>
    <w:multiLevelType w:val="multilevel"/>
    <w:tmpl w:val="C78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C9F5FF4"/>
    <w:multiLevelType w:val="multilevel"/>
    <w:tmpl w:val="A56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DDD7673"/>
    <w:multiLevelType w:val="multilevel"/>
    <w:tmpl w:val="BFB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EDB1D77"/>
    <w:multiLevelType w:val="multilevel"/>
    <w:tmpl w:val="4B5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636494C"/>
    <w:multiLevelType w:val="multilevel"/>
    <w:tmpl w:val="77F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6B00F7D"/>
    <w:multiLevelType w:val="multilevel"/>
    <w:tmpl w:val="B156A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8FC41F3"/>
    <w:multiLevelType w:val="multilevel"/>
    <w:tmpl w:val="872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112F01"/>
    <w:multiLevelType w:val="multilevel"/>
    <w:tmpl w:val="F16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F84A49"/>
    <w:multiLevelType w:val="multilevel"/>
    <w:tmpl w:val="44E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D35283B"/>
    <w:multiLevelType w:val="multilevel"/>
    <w:tmpl w:val="2B4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DAE5451"/>
    <w:multiLevelType w:val="multilevel"/>
    <w:tmpl w:val="BA3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0906829"/>
    <w:multiLevelType w:val="multilevel"/>
    <w:tmpl w:val="8DE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3E5384C"/>
    <w:multiLevelType w:val="multilevel"/>
    <w:tmpl w:val="D99C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464483B"/>
    <w:multiLevelType w:val="multilevel"/>
    <w:tmpl w:val="824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5212775"/>
    <w:multiLevelType w:val="multilevel"/>
    <w:tmpl w:val="CD4C6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A4B2804"/>
    <w:multiLevelType w:val="multilevel"/>
    <w:tmpl w:val="CE0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B9B14E8"/>
    <w:multiLevelType w:val="multilevel"/>
    <w:tmpl w:val="6B30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09C7A5F"/>
    <w:multiLevelType w:val="multilevel"/>
    <w:tmpl w:val="E8C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0F555D4"/>
    <w:multiLevelType w:val="multilevel"/>
    <w:tmpl w:val="023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1A41DE0"/>
    <w:multiLevelType w:val="multilevel"/>
    <w:tmpl w:val="A504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3FA2D84"/>
    <w:multiLevelType w:val="multilevel"/>
    <w:tmpl w:val="AFE4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53C7CF5"/>
    <w:multiLevelType w:val="multilevel"/>
    <w:tmpl w:val="3906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752098D"/>
    <w:multiLevelType w:val="multilevel"/>
    <w:tmpl w:val="2A0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B4F0608"/>
    <w:multiLevelType w:val="multilevel"/>
    <w:tmpl w:val="387E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B5F60E7"/>
    <w:multiLevelType w:val="multilevel"/>
    <w:tmpl w:val="846C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6022E0"/>
    <w:multiLevelType w:val="multilevel"/>
    <w:tmpl w:val="2B6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BFE3590"/>
    <w:multiLevelType w:val="hybridMultilevel"/>
    <w:tmpl w:val="647C8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E0C147E"/>
    <w:multiLevelType w:val="multilevel"/>
    <w:tmpl w:val="B61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EE631B0"/>
    <w:multiLevelType w:val="multilevel"/>
    <w:tmpl w:val="B5B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F37593C"/>
    <w:multiLevelType w:val="multilevel"/>
    <w:tmpl w:val="40A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6B433D9"/>
    <w:multiLevelType w:val="multilevel"/>
    <w:tmpl w:val="7CC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A3E6BBD"/>
    <w:multiLevelType w:val="multilevel"/>
    <w:tmpl w:val="0C0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C581926"/>
    <w:multiLevelType w:val="multilevel"/>
    <w:tmpl w:val="0AF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DCD78F9"/>
    <w:multiLevelType w:val="multilevel"/>
    <w:tmpl w:val="552A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E431FB7"/>
    <w:multiLevelType w:val="multilevel"/>
    <w:tmpl w:val="D23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4"/>
  </w:num>
  <w:num w:numId="4">
    <w:abstractNumId w:val="3"/>
  </w:num>
  <w:num w:numId="5">
    <w:abstractNumId w:val="6"/>
  </w:num>
  <w:num w:numId="6">
    <w:abstractNumId w:val="55"/>
  </w:num>
  <w:num w:numId="7">
    <w:abstractNumId w:val="70"/>
  </w:num>
  <w:num w:numId="8">
    <w:abstractNumId w:val="53"/>
  </w:num>
  <w:num w:numId="9">
    <w:abstractNumId w:val="61"/>
  </w:num>
  <w:num w:numId="10">
    <w:abstractNumId w:val="30"/>
  </w:num>
  <w:num w:numId="11">
    <w:abstractNumId w:val="22"/>
  </w:num>
  <w:num w:numId="12">
    <w:abstractNumId w:val="37"/>
  </w:num>
  <w:num w:numId="13">
    <w:abstractNumId w:val="10"/>
  </w:num>
  <w:num w:numId="14">
    <w:abstractNumId w:val="44"/>
  </w:num>
  <w:num w:numId="15">
    <w:abstractNumId w:val="51"/>
  </w:num>
  <w:num w:numId="16">
    <w:abstractNumId w:val="25"/>
  </w:num>
  <w:num w:numId="17">
    <w:abstractNumId w:val="66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29"/>
  </w:num>
  <w:num w:numId="20">
    <w:abstractNumId w:val="64"/>
  </w:num>
  <w:num w:numId="21">
    <w:abstractNumId w:val="35"/>
  </w:num>
  <w:num w:numId="22">
    <w:abstractNumId w:val="48"/>
  </w:num>
  <w:num w:numId="23">
    <w:abstractNumId w:val="65"/>
  </w:num>
  <w:num w:numId="24">
    <w:abstractNumId w:val="15"/>
  </w:num>
  <w:num w:numId="25">
    <w:abstractNumId w:val="56"/>
  </w:num>
  <w:num w:numId="26">
    <w:abstractNumId w:val="58"/>
  </w:num>
  <w:num w:numId="27">
    <w:abstractNumId w:val="59"/>
  </w:num>
  <w:num w:numId="28">
    <w:abstractNumId w:val="46"/>
  </w:num>
  <w:num w:numId="29">
    <w:abstractNumId w:val="27"/>
  </w:num>
  <w:num w:numId="30">
    <w:abstractNumId w:val="9"/>
  </w:num>
  <w:num w:numId="31">
    <w:abstractNumId w:val="2"/>
  </w:num>
  <w:num w:numId="32">
    <w:abstractNumId w:val="50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69"/>
  </w:num>
  <w:num w:numId="35">
    <w:abstractNumId w:val="20"/>
  </w:num>
  <w:num w:numId="36">
    <w:abstractNumId w:val="5"/>
  </w:num>
  <w:num w:numId="37">
    <w:abstractNumId w:val="38"/>
  </w:num>
  <w:num w:numId="38">
    <w:abstractNumId w:val="19"/>
  </w:num>
  <w:num w:numId="39">
    <w:abstractNumId w:val="32"/>
  </w:num>
  <w:num w:numId="40">
    <w:abstractNumId w:val="68"/>
  </w:num>
  <w:num w:numId="41">
    <w:abstractNumId w:val="34"/>
  </w:num>
  <w:num w:numId="42">
    <w:abstractNumId w:val="4"/>
  </w:num>
  <w:num w:numId="43">
    <w:abstractNumId w:val="36"/>
  </w:num>
  <w:num w:numId="44">
    <w:abstractNumId w:val="43"/>
  </w:num>
  <w:num w:numId="45">
    <w:abstractNumId w:val="63"/>
  </w:num>
  <w:num w:numId="46">
    <w:abstractNumId w:val="41"/>
    <w:lvlOverride w:ilvl="0">
      <w:lvl w:ilvl="0">
        <w:numFmt w:val="decimal"/>
        <w:lvlText w:val="%1."/>
        <w:lvlJc w:val="left"/>
      </w:lvl>
    </w:lvlOverride>
  </w:num>
  <w:num w:numId="47">
    <w:abstractNumId w:val="8"/>
  </w:num>
  <w:num w:numId="48">
    <w:abstractNumId w:val="49"/>
  </w:num>
  <w:num w:numId="49">
    <w:abstractNumId w:val="42"/>
  </w:num>
  <w:num w:numId="50">
    <w:abstractNumId w:val="14"/>
  </w:num>
  <w:num w:numId="51">
    <w:abstractNumId w:val="26"/>
    <w:lvlOverride w:ilvl="0">
      <w:lvl w:ilvl="0">
        <w:numFmt w:val="decimal"/>
        <w:lvlText w:val="%1."/>
        <w:lvlJc w:val="left"/>
      </w:lvl>
    </w:lvlOverride>
  </w:num>
  <w:num w:numId="52">
    <w:abstractNumId w:val="17"/>
  </w:num>
  <w:num w:numId="53">
    <w:abstractNumId w:val="45"/>
  </w:num>
  <w:num w:numId="54">
    <w:abstractNumId w:val="40"/>
  </w:num>
  <w:num w:numId="55">
    <w:abstractNumId w:val="57"/>
  </w:num>
  <w:num w:numId="56">
    <w:abstractNumId w:val="13"/>
    <w:lvlOverride w:ilvl="0">
      <w:lvl w:ilvl="0">
        <w:numFmt w:val="decimal"/>
        <w:lvlText w:val="%1."/>
        <w:lvlJc w:val="left"/>
      </w:lvl>
    </w:lvlOverride>
  </w:num>
  <w:num w:numId="57">
    <w:abstractNumId w:val="54"/>
  </w:num>
  <w:num w:numId="58">
    <w:abstractNumId w:val="23"/>
  </w:num>
  <w:num w:numId="59">
    <w:abstractNumId w:val="67"/>
  </w:num>
  <w:num w:numId="60">
    <w:abstractNumId w:val="11"/>
  </w:num>
  <w:num w:numId="61">
    <w:abstractNumId w:val="33"/>
  </w:num>
  <w:num w:numId="62">
    <w:abstractNumId w:val="18"/>
  </w:num>
  <w:num w:numId="63">
    <w:abstractNumId w:val="31"/>
  </w:num>
  <w:num w:numId="64">
    <w:abstractNumId w:val="52"/>
  </w:num>
  <w:num w:numId="65">
    <w:abstractNumId w:val="39"/>
  </w:num>
  <w:num w:numId="66">
    <w:abstractNumId w:val="21"/>
  </w:num>
  <w:num w:numId="67">
    <w:abstractNumId w:val="1"/>
  </w:num>
  <w:num w:numId="68">
    <w:abstractNumId w:val="47"/>
  </w:num>
  <w:num w:numId="69">
    <w:abstractNumId w:val="60"/>
  </w:num>
  <w:num w:numId="70">
    <w:abstractNumId w:val="28"/>
  </w:num>
  <w:num w:numId="71">
    <w:abstractNumId w:val="62"/>
  </w:num>
  <w:numIdMacAtCleanup w:val="7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clair Samuel">
    <w15:presenceInfo w15:providerId="AD" w15:userId="S-1-5-21-2010012501-463680302-1427260136-14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C6"/>
    <w:rsid w:val="00026E9D"/>
    <w:rsid w:val="00073797"/>
    <w:rsid w:val="00095DC6"/>
    <w:rsid w:val="000F5B53"/>
    <w:rsid w:val="00224858"/>
    <w:rsid w:val="003340BD"/>
    <w:rsid w:val="003806DD"/>
    <w:rsid w:val="003E1E0D"/>
    <w:rsid w:val="00481749"/>
    <w:rsid w:val="00685AEB"/>
    <w:rsid w:val="00A86989"/>
    <w:rsid w:val="00AF4C98"/>
    <w:rsid w:val="00BD76E2"/>
    <w:rsid w:val="00D53514"/>
    <w:rsid w:val="00D96DE4"/>
    <w:rsid w:val="00DD6D76"/>
    <w:rsid w:val="00E250AF"/>
    <w:rsid w:val="00E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3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E1E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E1E0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E1E0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1E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1E0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E1E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E1E0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E1E0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1E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1E0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2429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15760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BLe-Mao</dc:creator>
  <cp:lastModifiedBy>BLe-Mao</cp:lastModifiedBy>
  <cp:revision>4</cp:revision>
  <dcterms:created xsi:type="dcterms:W3CDTF">2022-05-06T13:52:00Z</dcterms:created>
  <dcterms:modified xsi:type="dcterms:W3CDTF">2022-05-10T13:12:00Z</dcterms:modified>
</cp:coreProperties>
</file>